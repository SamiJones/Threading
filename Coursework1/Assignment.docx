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4312"/>
        <w:gridCol w:w="3171"/>
      </w:tblGrid>
      <w:tr w:rsidR="006B583E" w14:paraId="5D65B3EA" w14:textId="77777777" w:rsidTr="0075273B">
        <w:tc>
          <w:tcPr>
            <w:tcW w:w="2406" w:type="dxa"/>
          </w:tcPr>
          <w:p w14:paraId="5E32F286" w14:textId="77777777" w:rsidR="006B583E" w:rsidRDefault="006B583E" w:rsidP="0075273B">
            <w:pPr>
              <w:jc w:val="center"/>
              <w:rPr>
                <w:rFonts w:ascii="Arial" w:hAnsi="Arial"/>
                <w:b/>
                <w:sz w:val="28"/>
                <w:szCs w:val="28"/>
              </w:rPr>
            </w:pPr>
            <w:r>
              <w:rPr>
                <w:rFonts w:ascii="Arial" w:hAnsi="Arial"/>
                <w:b/>
                <w:noProof/>
                <w:sz w:val="28"/>
                <w:szCs w:val="28"/>
                <w:lang w:eastAsia="en-GB"/>
              </w:rPr>
              <w:drawing>
                <wp:inline distT="0" distB="0" distL="0" distR="0" wp14:anchorId="5B9719DB" wp14:editId="4EC7DD52">
                  <wp:extent cx="1125940" cy="1023582"/>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7">
                            <a:extLst>
                              <a:ext uri="{28A0092B-C50C-407E-A947-70E740481C1C}">
                                <a14:useLocalDpi xmlns:a14="http://schemas.microsoft.com/office/drawing/2010/main" val="0"/>
                              </a:ext>
                            </a:extLst>
                          </a:blip>
                          <a:stretch>
                            <a:fillRect/>
                          </a:stretch>
                        </pic:blipFill>
                        <pic:spPr>
                          <a:xfrm>
                            <a:off x="0" y="0"/>
                            <a:ext cx="1124789" cy="1022536"/>
                          </a:xfrm>
                          <a:prstGeom prst="rect">
                            <a:avLst/>
                          </a:prstGeom>
                        </pic:spPr>
                      </pic:pic>
                    </a:graphicData>
                  </a:graphic>
                </wp:inline>
              </w:drawing>
            </w:r>
          </w:p>
        </w:tc>
        <w:tc>
          <w:tcPr>
            <w:tcW w:w="4312" w:type="dxa"/>
          </w:tcPr>
          <w:p w14:paraId="638EDD2A" w14:textId="77777777" w:rsidR="006B583E" w:rsidRDefault="006B583E" w:rsidP="0075273B">
            <w:pPr>
              <w:jc w:val="center"/>
              <w:rPr>
                <w:rFonts w:ascii="Arial" w:hAnsi="Arial"/>
                <w:b/>
                <w:sz w:val="28"/>
                <w:szCs w:val="28"/>
              </w:rPr>
            </w:pPr>
          </w:p>
          <w:p w14:paraId="7AC76FF7" w14:textId="77777777" w:rsidR="006B583E" w:rsidRDefault="006B583E" w:rsidP="0075273B">
            <w:pPr>
              <w:jc w:val="center"/>
              <w:rPr>
                <w:rFonts w:ascii="Arial" w:hAnsi="Arial"/>
                <w:b/>
                <w:sz w:val="28"/>
                <w:szCs w:val="28"/>
              </w:rPr>
            </w:pPr>
          </w:p>
          <w:p w14:paraId="5F39CAD8" w14:textId="4DA909AE" w:rsidR="006B583E" w:rsidRDefault="00046F88" w:rsidP="0075273B">
            <w:pPr>
              <w:pBdr>
                <w:bottom w:val="single" w:sz="12" w:space="1" w:color="auto"/>
              </w:pBdr>
              <w:jc w:val="center"/>
              <w:rPr>
                <w:rFonts w:ascii="Arial" w:hAnsi="Arial"/>
                <w:b/>
                <w:sz w:val="28"/>
                <w:szCs w:val="28"/>
              </w:rPr>
            </w:pPr>
            <w:r>
              <w:rPr>
                <w:rFonts w:ascii="Arial" w:hAnsi="Arial"/>
                <w:b/>
                <w:sz w:val="28"/>
                <w:szCs w:val="28"/>
              </w:rPr>
              <w:t>FACULTY of COMPUTING, E</w:t>
            </w:r>
            <w:r w:rsidR="004B66BE">
              <w:rPr>
                <w:rFonts w:ascii="Arial" w:hAnsi="Arial"/>
                <w:b/>
                <w:sz w:val="28"/>
                <w:szCs w:val="28"/>
              </w:rPr>
              <w:t>NGINEERING &amp;</w:t>
            </w:r>
            <w:r w:rsidR="004B66BE" w:rsidRPr="004B66BE">
              <w:rPr>
                <w:rFonts w:ascii="Arial" w:hAnsi="Arial"/>
                <w:b/>
                <w:sz w:val="28"/>
                <w:szCs w:val="28"/>
              </w:rPr>
              <w:t xml:space="preserve"> SCIENCE</w:t>
            </w:r>
          </w:p>
          <w:p w14:paraId="560CB239" w14:textId="49E77D0C" w:rsidR="006B583E" w:rsidRDefault="006B583E" w:rsidP="0075273B">
            <w:pPr>
              <w:jc w:val="center"/>
              <w:rPr>
                <w:rFonts w:ascii="Arial" w:hAnsi="Arial"/>
              </w:rPr>
            </w:pPr>
          </w:p>
        </w:tc>
        <w:tc>
          <w:tcPr>
            <w:tcW w:w="3171" w:type="dxa"/>
          </w:tcPr>
          <w:p w14:paraId="401E1703" w14:textId="77777777" w:rsidR="006B583E" w:rsidRDefault="006B583E" w:rsidP="0075273B">
            <w:pPr>
              <w:rPr>
                <w:rFonts w:ascii="Arial" w:hAnsi="Arial"/>
              </w:rPr>
            </w:pPr>
            <w:r>
              <w:rPr>
                <w:rFonts w:ascii="Arial" w:hAnsi="Arial"/>
              </w:rPr>
              <w:t>Final mark awarded:_____</w:t>
            </w:r>
          </w:p>
        </w:tc>
      </w:tr>
    </w:tbl>
    <w:p w14:paraId="21B41271" w14:textId="7451E2C8" w:rsidR="006B7DE6" w:rsidRPr="006B7DE6" w:rsidRDefault="006B7DE6" w:rsidP="006B583E">
      <w:pPr>
        <w:jc w:val="center"/>
        <w:rPr>
          <w:rFonts w:ascii="Arial" w:hAnsi="Arial"/>
          <w:b/>
        </w:rPr>
      </w:pPr>
      <w:r>
        <w:rPr>
          <w:rFonts w:ascii="Arial" w:hAnsi="Arial"/>
          <w:b/>
        </w:rPr>
        <w:t>Assessment Cover Sheet and Feedback Form 201</w:t>
      </w:r>
      <w:r w:rsidR="0031529E">
        <w:rPr>
          <w:rFonts w:ascii="Arial" w:hAnsi="Arial"/>
          <w:b/>
        </w:rPr>
        <w:t>6/17</w:t>
      </w:r>
    </w:p>
    <w:p w14:paraId="14344B40" w14:textId="77777777" w:rsidR="00913E40" w:rsidRPr="000D3587" w:rsidRDefault="00913E40" w:rsidP="006B7DE6">
      <w:pPr>
        <w:rPr>
          <w:rFonts w:ascii="Arial" w:hAnsi="Arial"/>
        </w:rPr>
      </w:pPr>
    </w:p>
    <w:tbl>
      <w:tblPr>
        <w:tblStyle w:val="TableGrid"/>
        <w:tblW w:w="9606" w:type="dxa"/>
        <w:tblLook w:val="04A0" w:firstRow="1" w:lastRow="0" w:firstColumn="1" w:lastColumn="0" w:noHBand="0" w:noVBand="1"/>
      </w:tblPr>
      <w:tblGrid>
        <w:gridCol w:w="2055"/>
        <w:gridCol w:w="747"/>
        <w:gridCol w:w="2835"/>
        <w:gridCol w:w="3969"/>
      </w:tblGrid>
      <w:tr w:rsidR="00F0703D" w:rsidRPr="000D3587" w14:paraId="60E579A0" w14:textId="77777777" w:rsidTr="006B583E">
        <w:trPr>
          <w:trHeight w:val="565"/>
        </w:trPr>
        <w:tc>
          <w:tcPr>
            <w:tcW w:w="2055" w:type="dxa"/>
          </w:tcPr>
          <w:p w14:paraId="353793B1" w14:textId="6D653F2D" w:rsidR="00BF1E7A" w:rsidRPr="000D3587" w:rsidRDefault="00BF1E7A" w:rsidP="00F0703D">
            <w:pPr>
              <w:jc w:val="center"/>
              <w:rPr>
                <w:rFonts w:ascii="Arial" w:hAnsi="Arial"/>
              </w:rPr>
            </w:pPr>
            <w:r w:rsidRPr="000D3587">
              <w:rPr>
                <w:rFonts w:ascii="Arial" w:hAnsi="Arial"/>
              </w:rPr>
              <w:t>Module Code:</w:t>
            </w:r>
            <w:r w:rsidR="007D1112">
              <w:rPr>
                <w:rFonts w:ascii="Arial" w:hAnsi="Arial"/>
              </w:rPr>
              <w:t>CS3S601</w:t>
            </w:r>
          </w:p>
        </w:tc>
        <w:tc>
          <w:tcPr>
            <w:tcW w:w="3582" w:type="dxa"/>
            <w:gridSpan w:val="2"/>
          </w:tcPr>
          <w:p w14:paraId="13CD2C72" w14:textId="412EDD51" w:rsidR="00BE2BA4" w:rsidRPr="006D133C" w:rsidRDefault="00BF1E7A" w:rsidP="00BE2BA4">
            <w:pPr>
              <w:rPr>
                <w:rFonts w:ascii="Arial" w:hAnsi="Arial" w:cs="Arial"/>
                <w:sz w:val="22"/>
                <w:szCs w:val="22"/>
              </w:rPr>
            </w:pPr>
            <w:r w:rsidRPr="000D3587">
              <w:rPr>
                <w:rFonts w:ascii="Arial" w:hAnsi="Arial"/>
              </w:rPr>
              <w:t>Module Title:</w:t>
            </w:r>
            <w:r w:rsidR="00BE2BA4" w:rsidRPr="006D133C">
              <w:rPr>
                <w:rFonts w:ascii="Arial" w:hAnsi="Arial" w:cs="Arial"/>
                <w:sz w:val="22"/>
                <w:szCs w:val="22"/>
              </w:rPr>
              <w:t xml:space="preserve"> Concurrent and Parallel Programming</w:t>
            </w:r>
          </w:p>
          <w:p w14:paraId="3029C50B" w14:textId="77777777" w:rsidR="00BF1E7A" w:rsidRPr="000D3587" w:rsidRDefault="00BF1E7A" w:rsidP="009615AC">
            <w:pPr>
              <w:jc w:val="center"/>
              <w:rPr>
                <w:rFonts w:ascii="Arial" w:hAnsi="Arial"/>
              </w:rPr>
            </w:pPr>
          </w:p>
        </w:tc>
        <w:tc>
          <w:tcPr>
            <w:tcW w:w="3969" w:type="dxa"/>
          </w:tcPr>
          <w:p w14:paraId="080D0B23" w14:textId="7770DF94" w:rsidR="00BE2BA4" w:rsidRPr="006D133C" w:rsidRDefault="00BF1E7A" w:rsidP="00BE2BA4">
            <w:pPr>
              <w:rPr>
                <w:rFonts w:ascii="Arial" w:hAnsi="Arial"/>
              </w:rPr>
            </w:pPr>
            <w:r>
              <w:rPr>
                <w:rFonts w:ascii="Arial" w:hAnsi="Arial"/>
              </w:rPr>
              <w:t>Module Le</w:t>
            </w:r>
            <w:r w:rsidR="00990DB4">
              <w:rPr>
                <w:rFonts w:ascii="Arial" w:hAnsi="Arial"/>
              </w:rPr>
              <w:t>cturer</w:t>
            </w:r>
            <w:r w:rsidRPr="000D3587">
              <w:rPr>
                <w:rFonts w:ascii="Arial" w:hAnsi="Arial"/>
              </w:rPr>
              <w:t>:</w:t>
            </w:r>
            <w:r w:rsidR="00BE2BA4" w:rsidRPr="006D133C">
              <w:rPr>
                <w:rFonts w:ascii="Arial" w:hAnsi="Arial" w:cs="Arial"/>
                <w:sz w:val="22"/>
                <w:szCs w:val="22"/>
              </w:rPr>
              <w:t xml:space="preserve"> C. W. Morris </w:t>
            </w:r>
          </w:p>
          <w:p w14:paraId="4D79055F" w14:textId="77777777" w:rsidR="00BF1E7A" w:rsidRPr="000D3587" w:rsidRDefault="00BF1E7A" w:rsidP="009615AC">
            <w:pPr>
              <w:jc w:val="center"/>
              <w:rPr>
                <w:rFonts w:ascii="Arial" w:hAnsi="Arial"/>
              </w:rPr>
            </w:pPr>
          </w:p>
          <w:p w14:paraId="36CFE734" w14:textId="77777777" w:rsidR="00BF1E7A" w:rsidRPr="000D3587" w:rsidRDefault="00BF1E7A" w:rsidP="00F0703D">
            <w:pPr>
              <w:rPr>
                <w:rFonts w:ascii="Arial" w:hAnsi="Arial"/>
              </w:rPr>
            </w:pPr>
          </w:p>
        </w:tc>
      </w:tr>
      <w:tr w:rsidR="00ED563B" w:rsidRPr="000D3587" w14:paraId="521AB583" w14:textId="77777777" w:rsidTr="006B583E">
        <w:trPr>
          <w:trHeight w:val="559"/>
        </w:trPr>
        <w:tc>
          <w:tcPr>
            <w:tcW w:w="5637" w:type="dxa"/>
            <w:gridSpan w:val="3"/>
          </w:tcPr>
          <w:p w14:paraId="5E77D0C1" w14:textId="7646EB0E" w:rsidR="00F0703D" w:rsidRPr="000D3587" w:rsidRDefault="00F0703D" w:rsidP="00F0703D">
            <w:pPr>
              <w:rPr>
                <w:rFonts w:ascii="Arial" w:hAnsi="Arial"/>
              </w:rPr>
            </w:pPr>
            <w:r w:rsidRPr="000D3587">
              <w:rPr>
                <w:rFonts w:ascii="Arial" w:hAnsi="Arial"/>
              </w:rPr>
              <w:t xml:space="preserve">Assessment </w:t>
            </w:r>
            <w:r>
              <w:rPr>
                <w:rFonts w:ascii="Arial" w:hAnsi="Arial"/>
              </w:rPr>
              <w:t>Title and Tasks:</w:t>
            </w:r>
            <w:r w:rsidRPr="000D3587">
              <w:rPr>
                <w:rFonts w:ascii="Arial" w:hAnsi="Arial"/>
              </w:rPr>
              <w:t xml:space="preserve"> </w:t>
            </w:r>
            <w:r w:rsidR="004344F4">
              <w:rPr>
                <w:rFonts w:ascii="Arial" w:hAnsi="Arial"/>
              </w:rPr>
              <w:t>Threads</w:t>
            </w:r>
          </w:p>
        </w:tc>
        <w:tc>
          <w:tcPr>
            <w:tcW w:w="3969" w:type="dxa"/>
          </w:tcPr>
          <w:p w14:paraId="35906FF4" w14:textId="039BDF90" w:rsidR="00ED563B" w:rsidRDefault="00F0703D" w:rsidP="00F0703D">
            <w:pPr>
              <w:rPr>
                <w:ins w:id="0" w:author="Jo Smedley" w:date="2014-06-22T11:07:00Z"/>
                <w:rFonts w:ascii="Arial" w:hAnsi="Arial"/>
              </w:rPr>
            </w:pPr>
            <w:r>
              <w:rPr>
                <w:rFonts w:ascii="Arial" w:hAnsi="Arial"/>
              </w:rPr>
              <w:t xml:space="preserve">Assessment No. </w:t>
            </w:r>
            <w:r w:rsidR="004344F4" w:rsidRPr="00ED563B">
              <w:rPr>
                <w:rFonts w:ascii="Arial" w:hAnsi="Arial"/>
                <w:sz w:val="22"/>
                <w:szCs w:val="22"/>
              </w:rPr>
              <w:t>1 of 2</w:t>
            </w:r>
          </w:p>
          <w:p w14:paraId="0123B671" w14:textId="634FA428" w:rsidR="00F0703D" w:rsidRPr="000D3587" w:rsidRDefault="00F0703D" w:rsidP="004344F4">
            <w:pPr>
              <w:rPr>
                <w:rFonts w:ascii="Arial" w:hAnsi="Arial"/>
              </w:rPr>
            </w:pPr>
          </w:p>
        </w:tc>
      </w:tr>
      <w:tr w:rsidR="00ED563B" w:rsidRPr="000D3587" w14:paraId="0E28F0C5" w14:textId="77777777" w:rsidTr="006B583E">
        <w:trPr>
          <w:trHeight w:val="568"/>
        </w:trPr>
        <w:tc>
          <w:tcPr>
            <w:tcW w:w="5637" w:type="dxa"/>
            <w:gridSpan w:val="3"/>
          </w:tcPr>
          <w:p w14:paraId="65B23FBA" w14:textId="77777777" w:rsidR="00F0703D" w:rsidRDefault="00F0703D" w:rsidP="00F0703D">
            <w:pPr>
              <w:rPr>
                <w:ins w:id="1" w:author="Jo Smedley" w:date="2014-06-22T11:05:00Z"/>
                <w:rFonts w:ascii="Arial" w:hAnsi="Arial"/>
              </w:rPr>
            </w:pPr>
            <w:r>
              <w:rPr>
                <w:rFonts w:ascii="Arial" w:hAnsi="Arial"/>
              </w:rPr>
              <w:t xml:space="preserve">No. of pages submitted in total including this page:  </w:t>
            </w:r>
          </w:p>
          <w:p w14:paraId="02439F69" w14:textId="77777777" w:rsidR="00F0703D" w:rsidRPr="000D3587" w:rsidRDefault="00F0703D" w:rsidP="00F0703D">
            <w:pPr>
              <w:rPr>
                <w:rFonts w:ascii="Arial" w:hAnsi="Arial"/>
              </w:rPr>
            </w:pPr>
            <w:r>
              <w:rPr>
                <w:rFonts w:ascii="Arial" w:eastAsia="Times New Roman" w:hAnsi="Arial" w:cs="Arial"/>
                <w:color w:val="C0C0C0"/>
                <w:sz w:val="22"/>
                <w:szCs w:val="22"/>
                <w:lang w:eastAsia="en-GB"/>
              </w:rPr>
              <w:t>C</w:t>
            </w:r>
            <w:r w:rsidRPr="00734BCA">
              <w:rPr>
                <w:rFonts w:ascii="Arial" w:eastAsia="Times New Roman" w:hAnsi="Arial" w:cs="Arial"/>
                <w:color w:val="C0C0C0"/>
                <w:sz w:val="22"/>
                <w:szCs w:val="22"/>
                <w:lang w:eastAsia="en-GB"/>
              </w:rPr>
              <w:t>ompleted by student</w:t>
            </w:r>
          </w:p>
        </w:tc>
        <w:tc>
          <w:tcPr>
            <w:tcW w:w="3969" w:type="dxa"/>
          </w:tcPr>
          <w:p w14:paraId="774734A4" w14:textId="77777777" w:rsidR="008D7765" w:rsidRDefault="00F0703D" w:rsidP="00F0703D">
            <w:pPr>
              <w:rPr>
                <w:rFonts w:ascii="Arial" w:hAnsi="Arial"/>
              </w:rPr>
            </w:pPr>
            <w:r>
              <w:rPr>
                <w:rFonts w:ascii="Arial" w:hAnsi="Arial"/>
              </w:rPr>
              <w:t>Word Count</w:t>
            </w:r>
            <w:r w:rsidR="008D7765">
              <w:rPr>
                <w:rFonts w:ascii="Arial" w:hAnsi="Arial"/>
              </w:rPr>
              <w:t xml:space="preserve"> </w:t>
            </w:r>
            <w:r w:rsidR="00913E40">
              <w:rPr>
                <w:rFonts w:ascii="Arial" w:hAnsi="Arial"/>
              </w:rPr>
              <w:t>of submission</w:t>
            </w:r>
          </w:p>
          <w:p w14:paraId="01BB6BF3" w14:textId="77777777" w:rsidR="00F0703D" w:rsidRDefault="008D7765" w:rsidP="00F0703D">
            <w:pPr>
              <w:rPr>
                <w:rFonts w:ascii="Arial" w:hAnsi="Arial"/>
              </w:rPr>
            </w:pPr>
            <w:r w:rsidRPr="008D7765">
              <w:rPr>
                <w:rFonts w:ascii="Arial" w:hAnsi="Arial"/>
                <w:sz w:val="22"/>
                <w:szCs w:val="22"/>
              </w:rPr>
              <w:t>(if applicable)</w:t>
            </w:r>
            <w:r w:rsidR="00F0703D" w:rsidRPr="008D7765">
              <w:rPr>
                <w:rFonts w:ascii="Arial" w:hAnsi="Arial"/>
                <w:sz w:val="22"/>
                <w:szCs w:val="22"/>
              </w:rPr>
              <w:t>:</w:t>
            </w:r>
            <w:r w:rsidR="00F0703D">
              <w:rPr>
                <w:rFonts w:ascii="Arial" w:hAnsi="Arial"/>
              </w:rPr>
              <w:t xml:space="preserve"> </w:t>
            </w:r>
            <w:r w:rsidR="00F0703D">
              <w:rPr>
                <w:rFonts w:ascii="Arial" w:eastAsia="Times New Roman" w:hAnsi="Arial" w:cs="Arial"/>
                <w:color w:val="C0C0C0"/>
                <w:sz w:val="22"/>
                <w:szCs w:val="22"/>
                <w:lang w:eastAsia="en-GB"/>
              </w:rPr>
              <w:t>C</w:t>
            </w:r>
            <w:r w:rsidR="00F0703D" w:rsidRPr="00734BCA">
              <w:rPr>
                <w:rFonts w:ascii="Arial" w:eastAsia="Times New Roman" w:hAnsi="Arial" w:cs="Arial"/>
                <w:color w:val="C0C0C0"/>
                <w:sz w:val="22"/>
                <w:szCs w:val="22"/>
                <w:lang w:eastAsia="en-GB"/>
              </w:rPr>
              <w:t>ompleted by student</w:t>
            </w:r>
          </w:p>
        </w:tc>
      </w:tr>
      <w:tr w:rsidR="00ED563B" w:rsidRPr="000D3587" w14:paraId="5806B0A8" w14:textId="77777777" w:rsidTr="006B583E">
        <w:trPr>
          <w:trHeight w:val="561"/>
        </w:trPr>
        <w:tc>
          <w:tcPr>
            <w:tcW w:w="2802" w:type="dxa"/>
            <w:gridSpan w:val="2"/>
          </w:tcPr>
          <w:p w14:paraId="4B2F3DF1" w14:textId="77777777" w:rsidR="004344F4" w:rsidRDefault="00F0703D" w:rsidP="00BF1E7A">
            <w:pPr>
              <w:jc w:val="center"/>
              <w:rPr>
                <w:rFonts w:ascii="Arial" w:hAnsi="Arial"/>
              </w:rPr>
            </w:pPr>
            <w:r>
              <w:rPr>
                <w:rFonts w:ascii="Arial" w:hAnsi="Arial"/>
              </w:rPr>
              <w:t>Date Set:</w:t>
            </w:r>
          </w:p>
          <w:p w14:paraId="53A95E7B" w14:textId="6E68117A" w:rsidR="00F0703D" w:rsidRDefault="004344F4" w:rsidP="00BF1E7A">
            <w:pPr>
              <w:jc w:val="center"/>
              <w:rPr>
                <w:rFonts w:ascii="Arial" w:hAnsi="Arial"/>
              </w:rPr>
            </w:pPr>
            <w:r>
              <w:rPr>
                <w:rFonts w:ascii="Arial" w:hAnsi="Arial"/>
              </w:rPr>
              <w:t>25/11/16</w:t>
            </w:r>
          </w:p>
        </w:tc>
        <w:tc>
          <w:tcPr>
            <w:tcW w:w="2835" w:type="dxa"/>
          </w:tcPr>
          <w:p w14:paraId="239A65E8" w14:textId="718D1BC7" w:rsidR="00F0703D" w:rsidRDefault="00F0703D" w:rsidP="00BF1E7A">
            <w:pPr>
              <w:jc w:val="center"/>
              <w:rPr>
                <w:rFonts w:ascii="Arial" w:hAnsi="Arial"/>
              </w:rPr>
            </w:pPr>
            <w:r>
              <w:rPr>
                <w:rFonts w:ascii="Arial" w:hAnsi="Arial"/>
              </w:rPr>
              <w:t xml:space="preserve">Submission Date: </w:t>
            </w:r>
            <w:r w:rsidR="004344F4">
              <w:rPr>
                <w:rFonts w:ascii="Arial" w:hAnsi="Arial"/>
              </w:rPr>
              <w:t>13/01/17</w:t>
            </w:r>
          </w:p>
        </w:tc>
        <w:tc>
          <w:tcPr>
            <w:tcW w:w="3969" w:type="dxa"/>
          </w:tcPr>
          <w:p w14:paraId="75444B39" w14:textId="0E1DFBCD" w:rsidR="00F0703D" w:rsidRDefault="00F0703D" w:rsidP="009615AC">
            <w:pPr>
              <w:jc w:val="center"/>
              <w:rPr>
                <w:rFonts w:ascii="Arial" w:hAnsi="Arial"/>
              </w:rPr>
            </w:pPr>
            <w:r>
              <w:rPr>
                <w:rFonts w:ascii="Arial" w:hAnsi="Arial"/>
              </w:rPr>
              <w:t>Return Date:</w:t>
            </w:r>
            <w:r w:rsidR="004344F4">
              <w:rPr>
                <w:rFonts w:ascii="Arial" w:hAnsi="Arial"/>
              </w:rPr>
              <w:t xml:space="preserve"> Usually within 20 working days of submission</w:t>
            </w:r>
          </w:p>
        </w:tc>
      </w:tr>
    </w:tbl>
    <w:p w14:paraId="13B40D0D" w14:textId="77777777" w:rsidR="00BF1E7A" w:rsidRDefault="00BF1E7A" w:rsidP="00BF1E7A">
      <w:pPr>
        <w:jc w:val="center"/>
        <w:rPr>
          <w:rFonts w:ascii="Arial" w:hAnsi="Arial"/>
        </w:rPr>
      </w:pPr>
    </w:p>
    <w:tbl>
      <w:tblPr>
        <w:tblStyle w:val="TableGrid"/>
        <w:tblW w:w="9606" w:type="dxa"/>
        <w:tblLook w:val="04A0" w:firstRow="1" w:lastRow="0" w:firstColumn="1" w:lastColumn="0" w:noHBand="0" w:noVBand="1"/>
      </w:tblPr>
      <w:tblGrid>
        <w:gridCol w:w="4786"/>
        <w:gridCol w:w="4820"/>
      </w:tblGrid>
      <w:tr w:rsidR="00BF1E7A" w:rsidRPr="000D3587" w14:paraId="382F749A" w14:textId="77777777" w:rsidTr="006B583E">
        <w:tc>
          <w:tcPr>
            <w:tcW w:w="9606" w:type="dxa"/>
            <w:gridSpan w:val="2"/>
          </w:tcPr>
          <w:p w14:paraId="7D657466" w14:textId="77777777" w:rsidR="00BF1E7A" w:rsidRPr="000D3587" w:rsidRDefault="009615AC" w:rsidP="009615AC">
            <w:pPr>
              <w:jc w:val="center"/>
              <w:rPr>
                <w:rFonts w:ascii="Arial" w:hAnsi="Arial"/>
                <w:b/>
                <w:i/>
              </w:rPr>
            </w:pPr>
            <w:r>
              <w:rPr>
                <w:rFonts w:ascii="Arial" w:hAnsi="Arial"/>
                <w:b/>
                <w:i/>
              </w:rPr>
              <w:t xml:space="preserve">Part A: </w:t>
            </w:r>
            <w:r w:rsidR="00BF1E7A" w:rsidRPr="000D3587">
              <w:rPr>
                <w:rFonts w:ascii="Arial" w:hAnsi="Arial"/>
                <w:b/>
                <w:i/>
              </w:rPr>
              <w:t xml:space="preserve">Record of </w:t>
            </w:r>
            <w:r w:rsidR="00D36AA9">
              <w:rPr>
                <w:rFonts w:ascii="Arial" w:hAnsi="Arial"/>
                <w:b/>
                <w:i/>
              </w:rPr>
              <w:t>S</w:t>
            </w:r>
            <w:r w:rsidR="00BF1E7A" w:rsidRPr="000D3587">
              <w:rPr>
                <w:rFonts w:ascii="Arial" w:hAnsi="Arial"/>
                <w:b/>
                <w:i/>
              </w:rPr>
              <w:t>ubmission (</w:t>
            </w:r>
            <w:r w:rsidR="00D36AA9">
              <w:rPr>
                <w:rFonts w:ascii="Arial" w:hAnsi="Arial"/>
                <w:b/>
                <w:i/>
              </w:rPr>
              <w:t xml:space="preserve">to be </w:t>
            </w:r>
            <w:r w:rsidR="00BF1E7A" w:rsidRPr="000D3587">
              <w:rPr>
                <w:rFonts w:ascii="Arial" w:hAnsi="Arial"/>
                <w:b/>
                <w:i/>
              </w:rPr>
              <w:t>completed by Student)</w:t>
            </w:r>
          </w:p>
        </w:tc>
      </w:tr>
      <w:tr w:rsidR="009615AC" w:rsidRPr="000D3587" w14:paraId="7825E72D" w14:textId="77777777" w:rsidTr="006B583E">
        <w:tc>
          <w:tcPr>
            <w:tcW w:w="9606" w:type="dxa"/>
            <w:gridSpan w:val="2"/>
          </w:tcPr>
          <w:p w14:paraId="7BF078D9" w14:textId="77777777" w:rsidR="009615AC" w:rsidRPr="009615AC" w:rsidRDefault="009615AC" w:rsidP="009615AC">
            <w:pPr>
              <w:rPr>
                <w:rFonts w:ascii="Arial" w:hAnsi="Arial"/>
                <w:b/>
                <w:u w:val="single"/>
              </w:rPr>
            </w:pPr>
            <w:r w:rsidRPr="009615AC">
              <w:rPr>
                <w:rFonts w:ascii="Arial" w:hAnsi="Arial"/>
                <w:b/>
                <w:u w:val="single"/>
              </w:rPr>
              <w:t>Extenuating Circumstances</w:t>
            </w:r>
          </w:p>
          <w:p w14:paraId="53590BA6" w14:textId="77777777" w:rsidR="009615AC" w:rsidRDefault="009615AC" w:rsidP="009615AC">
            <w:pPr>
              <w:rPr>
                <w:rFonts w:ascii="Arial" w:hAnsi="Arial"/>
              </w:rPr>
            </w:pPr>
            <w:r w:rsidRPr="009615AC">
              <w:rPr>
                <w:rFonts w:ascii="Arial" w:hAnsi="Arial"/>
              </w:rPr>
              <w:t xml:space="preserve">If there are any exceptional circumstances that may have affected your ability to undertake or submit this assignment, make sure you contact the Advice </w:t>
            </w:r>
            <w:r w:rsidR="00913E40">
              <w:rPr>
                <w:rFonts w:ascii="Arial" w:hAnsi="Arial"/>
              </w:rPr>
              <w:t xml:space="preserve">Centre on your campus </w:t>
            </w:r>
            <w:r w:rsidRPr="009615AC">
              <w:rPr>
                <w:rFonts w:ascii="Arial" w:hAnsi="Arial"/>
              </w:rPr>
              <w:t>prior to your submission deadline.</w:t>
            </w:r>
          </w:p>
          <w:p w14:paraId="1A20D206" w14:textId="77777777" w:rsidR="009615AC" w:rsidRPr="009615AC" w:rsidRDefault="009615AC" w:rsidP="009615AC">
            <w:pPr>
              <w:rPr>
                <w:rFonts w:ascii="Arial" w:hAnsi="Arial"/>
                <w:sz w:val="16"/>
                <w:szCs w:val="16"/>
              </w:rPr>
            </w:pPr>
          </w:p>
        </w:tc>
      </w:tr>
      <w:tr w:rsidR="00BF1E7A" w:rsidRPr="000D3587" w14:paraId="1DE1B058" w14:textId="77777777" w:rsidTr="006B583E">
        <w:tc>
          <w:tcPr>
            <w:tcW w:w="9606" w:type="dxa"/>
            <w:gridSpan w:val="2"/>
          </w:tcPr>
          <w:p w14:paraId="05ECC4B8" w14:textId="77777777" w:rsidR="00BF1E7A" w:rsidRPr="000D3587" w:rsidRDefault="00BF1E7A" w:rsidP="009615AC">
            <w:pPr>
              <w:rPr>
                <w:rFonts w:ascii="Arial" w:hAnsi="Arial"/>
              </w:rPr>
            </w:pPr>
            <w:r w:rsidRPr="000D3587">
              <w:rPr>
                <w:rFonts w:ascii="Arial" w:hAnsi="Arial"/>
                <w:b/>
                <w:u w:val="single"/>
              </w:rPr>
              <w:t>Fit to sit policy</w:t>
            </w:r>
            <w:r w:rsidRPr="000D3587">
              <w:rPr>
                <w:rFonts w:ascii="Arial" w:hAnsi="Arial"/>
                <w:u w:val="single"/>
              </w:rPr>
              <w:t>:</w:t>
            </w:r>
            <w:r w:rsidRPr="000D3587">
              <w:rPr>
                <w:rFonts w:ascii="Arial" w:hAnsi="Arial"/>
              </w:rPr>
              <w:t xml:space="preserve"> </w:t>
            </w:r>
          </w:p>
          <w:p w14:paraId="67438748" w14:textId="77777777" w:rsidR="00BF1E7A" w:rsidRPr="000D3587" w:rsidRDefault="00BF1E7A" w:rsidP="009615AC">
            <w:pPr>
              <w:rPr>
                <w:rFonts w:ascii="Arial" w:hAnsi="Arial"/>
              </w:rPr>
            </w:pPr>
            <w:r w:rsidRPr="000D3587">
              <w:rPr>
                <w:rFonts w:ascii="Arial" w:hAnsi="Arial"/>
              </w:rPr>
              <w:t>The University operates a fit to sit policy whereby you, in submitting or presenting yourself for an assessment, are declaring that you are fit to sit the assessment.  You cannot subsequently claim that your performance in th</w:t>
            </w:r>
            <w:r>
              <w:rPr>
                <w:rFonts w:ascii="Arial" w:hAnsi="Arial"/>
              </w:rPr>
              <w:t>is</w:t>
            </w:r>
            <w:r w:rsidRPr="000D3587">
              <w:rPr>
                <w:rFonts w:ascii="Arial" w:hAnsi="Arial"/>
              </w:rPr>
              <w:t xml:space="preserve"> assessment was affected by extenuating factors.  </w:t>
            </w:r>
          </w:p>
          <w:p w14:paraId="24A9B717" w14:textId="77777777" w:rsidR="00BF1E7A" w:rsidRPr="009615AC" w:rsidRDefault="00BF1E7A" w:rsidP="009615AC">
            <w:pPr>
              <w:rPr>
                <w:rFonts w:ascii="Arial" w:hAnsi="Arial"/>
                <w:sz w:val="16"/>
                <w:szCs w:val="16"/>
              </w:rPr>
            </w:pPr>
          </w:p>
        </w:tc>
      </w:tr>
      <w:tr w:rsidR="0075273B" w:rsidRPr="000D3587" w14:paraId="301E4A66" w14:textId="77777777" w:rsidTr="006B583E">
        <w:tc>
          <w:tcPr>
            <w:tcW w:w="9606" w:type="dxa"/>
            <w:gridSpan w:val="2"/>
          </w:tcPr>
          <w:p w14:paraId="650CE232" w14:textId="77777777" w:rsidR="0075273B" w:rsidRPr="000D3587" w:rsidRDefault="0075273B" w:rsidP="0075273B">
            <w:pPr>
              <w:rPr>
                <w:rFonts w:ascii="Arial" w:hAnsi="Arial"/>
              </w:rPr>
            </w:pPr>
            <w:r w:rsidRPr="000D3587">
              <w:rPr>
                <w:rFonts w:ascii="Arial" w:hAnsi="Arial"/>
                <w:b/>
                <w:u w:val="single"/>
              </w:rPr>
              <w:t>Plagiarism and Unfair Practice Declaration</w:t>
            </w:r>
            <w:r w:rsidRPr="000D3587">
              <w:rPr>
                <w:rFonts w:ascii="Arial" w:hAnsi="Arial"/>
                <w:b/>
              </w:rPr>
              <w:t>:</w:t>
            </w:r>
            <w:r w:rsidRPr="000D3587">
              <w:rPr>
                <w:rFonts w:ascii="Arial" w:hAnsi="Arial"/>
              </w:rPr>
              <w:t xml:space="preserve"> </w:t>
            </w:r>
          </w:p>
          <w:p w14:paraId="432CFE23" w14:textId="567355B1" w:rsidR="0075273B" w:rsidRPr="009615AC" w:rsidRDefault="0075273B" w:rsidP="00046F88">
            <w:pPr>
              <w:rPr>
                <w:rFonts w:ascii="Arial" w:hAnsi="Arial"/>
                <w:b/>
                <w:sz w:val="16"/>
                <w:szCs w:val="16"/>
                <w:u w:val="single"/>
              </w:rPr>
            </w:pPr>
            <w:r w:rsidRPr="000D3587">
              <w:rPr>
                <w:rFonts w:ascii="Arial" w:hAnsi="Arial"/>
              </w:rPr>
              <w:t>By submitting this ass</w:t>
            </w:r>
            <w:r>
              <w:rPr>
                <w:rFonts w:ascii="Arial" w:hAnsi="Arial"/>
              </w:rPr>
              <w:t>essment</w:t>
            </w:r>
            <w:r w:rsidRPr="000D3587">
              <w:rPr>
                <w:rFonts w:ascii="Arial" w:hAnsi="Arial"/>
              </w:rPr>
              <w:t xml:space="preserve">, </w:t>
            </w:r>
            <w:r>
              <w:rPr>
                <w:rFonts w:ascii="Arial" w:hAnsi="Arial"/>
              </w:rPr>
              <w:t>you</w:t>
            </w:r>
            <w:r w:rsidRPr="000D3587">
              <w:rPr>
                <w:rFonts w:ascii="Arial" w:hAnsi="Arial"/>
              </w:rPr>
              <w:t xml:space="preserve"> declare that </w:t>
            </w:r>
            <w:r>
              <w:rPr>
                <w:rFonts w:ascii="Arial" w:hAnsi="Arial"/>
              </w:rPr>
              <w:t xml:space="preserve">it </w:t>
            </w:r>
            <w:r w:rsidRPr="000D3587">
              <w:rPr>
                <w:rFonts w:ascii="Arial" w:hAnsi="Arial"/>
              </w:rPr>
              <w:t xml:space="preserve">is </w:t>
            </w:r>
            <w:r>
              <w:rPr>
                <w:rFonts w:ascii="Arial" w:hAnsi="Arial"/>
              </w:rPr>
              <w:t>your</w:t>
            </w:r>
            <w:r w:rsidRPr="000D3587">
              <w:rPr>
                <w:rFonts w:ascii="Arial" w:hAnsi="Arial"/>
              </w:rPr>
              <w:t xml:space="preserve"> own work and that the sources of information and material </w:t>
            </w:r>
            <w:r>
              <w:rPr>
                <w:rFonts w:ascii="Arial" w:hAnsi="Arial"/>
              </w:rPr>
              <w:t>you</w:t>
            </w:r>
            <w:r w:rsidRPr="000D3587">
              <w:rPr>
                <w:rFonts w:ascii="Arial" w:hAnsi="Arial"/>
              </w:rPr>
              <w:t xml:space="preserve"> have used (including the internet) have been fully identified and properly acknowledged as required</w:t>
            </w:r>
            <w:r>
              <w:rPr>
                <w:rStyle w:val="FootnoteReference"/>
                <w:rFonts w:ascii="Arial" w:hAnsi="Arial"/>
              </w:rPr>
              <w:footnoteReference w:id="1"/>
            </w:r>
            <w:r w:rsidRPr="000D3587">
              <w:rPr>
                <w:rFonts w:ascii="Arial" w:hAnsi="Arial"/>
              </w:rPr>
              <w:t xml:space="preserve">.  Additionally, the work presented has not been submitted for any other assessment.  </w:t>
            </w:r>
            <w:r>
              <w:rPr>
                <w:rFonts w:ascii="Arial" w:hAnsi="Arial"/>
              </w:rPr>
              <w:t>You also</w:t>
            </w:r>
            <w:r w:rsidRPr="000D3587">
              <w:rPr>
                <w:rFonts w:ascii="Arial" w:hAnsi="Arial"/>
              </w:rPr>
              <w:t xml:space="preserve"> understand that the Faculty reserves the right to investigate allegations of plagiarism or unfair practice which, if proven, could result in a fail in this assessment and may affect </w:t>
            </w:r>
            <w:r>
              <w:rPr>
                <w:rFonts w:ascii="Arial" w:hAnsi="Arial"/>
              </w:rPr>
              <w:t>your</w:t>
            </w:r>
            <w:r w:rsidRPr="000D3587">
              <w:rPr>
                <w:rFonts w:ascii="Arial" w:hAnsi="Arial"/>
              </w:rPr>
              <w:t xml:space="preserve"> progress</w:t>
            </w:r>
            <w:r>
              <w:rPr>
                <w:rFonts w:ascii="Arial" w:hAnsi="Arial"/>
              </w:rPr>
              <w:t>.</w:t>
            </w:r>
          </w:p>
        </w:tc>
      </w:tr>
      <w:tr w:rsidR="00BF1E7A" w:rsidRPr="000D3587" w14:paraId="29D05FD5" w14:textId="77777777" w:rsidTr="006B583E">
        <w:tc>
          <w:tcPr>
            <w:tcW w:w="9606" w:type="dxa"/>
            <w:gridSpan w:val="2"/>
          </w:tcPr>
          <w:p w14:paraId="6B302962" w14:textId="3C25828E" w:rsidR="008913D6" w:rsidRPr="00AA7A8B" w:rsidRDefault="0075273B" w:rsidP="009615AC">
            <w:pPr>
              <w:rPr>
                <w:rFonts w:ascii="Arial" w:hAnsi="Arial" w:cs="Arial"/>
                <w:b/>
                <w:u w:val="single"/>
              </w:rPr>
            </w:pPr>
            <w:r w:rsidRPr="00AA7A8B">
              <w:rPr>
                <w:rFonts w:ascii="Arial" w:hAnsi="Arial" w:cs="Arial"/>
                <w:b/>
                <w:u w:val="single"/>
              </w:rPr>
              <w:t xml:space="preserve">Intellectual Property and Retention of </w:t>
            </w:r>
            <w:r w:rsidR="00C271A8" w:rsidRPr="00AA7A8B">
              <w:rPr>
                <w:rFonts w:ascii="Arial" w:hAnsi="Arial" w:cs="Arial"/>
                <w:b/>
                <w:u w:val="single"/>
              </w:rPr>
              <w:t>Student Work</w:t>
            </w:r>
            <w:r w:rsidR="00AA7A8B">
              <w:rPr>
                <w:rFonts w:ascii="Arial" w:hAnsi="Arial" w:cs="Arial"/>
                <w:b/>
                <w:u w:val="single"/>
              </w:rPr>
              <w:t>:</w:t>
            </w:r>
          </w:p>
          <w:p w14:paraId="266C74FA" w14:textId="1B3B8BEA" w:rsidR="00BF1E7A" w:rsidRPr="009615AC" w:rsidRDefault="008913D6" w:rsidP="00046F88">
            <w:pPr>
              <w:rPr>
                <w:rFonts w:ascii="Arial" w:hAnsi="Arial"/>
                <w:sz w:val="16"/>
                <w:szCs w:val="16"/>
              </w:rPr>
            </w:pPr>
            <w:r w:rsidRPr="00AA7A8B">
              <w:rPr>
                <w:rFonts w:ascii="Arial" w:eastAsiaTheme="minorHAnsi" w:hAnsi="Arial" w:cs="Arial"/>
                <w:lang w:val="en-US"/>
              </w:rPr>
              <w:t>You understand that the University will retain a copy of any assessments submitted electronically</w:t>
            </w:r>
            <w:r w:rsidR="00AA7A8B" w:rsidRPr="00AA7A8B">
              <w:rPr>
                <w:rFonts w:ascii="Arial" w:eastAsiaTheme="minorHAnsi" w:hAnsi="Arial" w:cs="Arial"/>
                <w:lang w:val="en-US"/>
              </w:rPr>
              <w:t xml:space="preserve"> for evidence and quality assurance purposes</w:t>
            </w:r>
            <w:r w:rsidRPr="00AA7A8B">
              <w:rPr>
                <w:rFonts w:ascii="Arial" w:eastAsiaTheme="minorHAnsi" w:hAnsi="Arial" w:cs="Arial"/>
                <w:lang w:val="en-US"/>
              </w:rPr>
              <w:t xml:space="preserve">; requests for the removal of assessments will only be considered if the work contains information that is either politically and/or commercially sensitive </w:t>
            </w:r>
            <w:r w:rsidR="00AA7A8B" w:rsidRPr="00AA7A8B">
              <w:rPr>
                <w:rFonts w:ascii="Arial" w:eastAsiaTheme="minorHAnsi" w:hAnsi="Arial" w:cs="Arial"/>
                <w:lang w:val="en-US"/>
              </w:rPr>
              <w:t xml:space="preserve">(as determined by the University) </w:t>
            </w:r>
            <w:r w:rsidRPr="00AA7A8B">
              <w:rPr>
                <w:rFonts w:ascii="Arial" w:eastAsiaTheme="minorHAnsi" w:hAnsi="Arial" w:cs="Arial"/>
                <w:lang w:val="en-US"/>
              </w:rPr>
              <w:t>and where requests are made by the relevant module leader or dissertation supervisor.</w:t>
            </w:r>
          </w:p>
        </w:tc>
      </w:tr>
      <w:tr w:rsidR="00BF1E7A" w:rsidRPr="000D3587" w14:paraId="3DD56979" w14:textId="77777777" w:rsidTr="006B583E">
        <w:tc>
          <w:tcPr>
            <w:tcW w:w="9606" w:type="dxa"/>
            <w:gridSpan w:val="2"/>
          </w:tcPr>
          <w:p w14:paraId="2740ECF6" w14:textId="77777777" w:rsidR="00BF1E7A" w:rsidRPr="000D3587" w:rsidRDefault="00BF1E7A" w:rsidP="009615AC">
            <w:pPr>
              <w:rPr>
                <w:rFonts w:ascii="Arial" w:hAnsi="Arial"/>
                <w:u w:val="single"/>
              </w:rPr>
            </w:pPr>
            <w:r w:rsidRPr="000D3587">
              <w:rPr>
                <w:rFonts w:ascii="Arial" w:hAnsi="Arial"/>
                <w:b/>
                <w:u w:val="single"/>
              </w:rPr>
              <w:t>Details of Submission:</w:t>
            </w:r>
            <w:r w:rsidRPr="000D3587">
              <w:rPr>
                <w:rFonts w:ascii="Arial" w:hAnsi="Arial"/>
                <w:u w:val="single"/>
              </w:rPr>
              <w:t xml:space="preserve"> </w:t>
            </w:r>
          </w:p>
          <w:p w14:paraId="3169AB17" w14:textId="2DE73DD3" w:rsidR="00BF1E7A" w:rsidRPr="009615AC" w:rsidRDefault="00BF1E7A" w:rsidP="00046F88">
            <w:pPr>
              <w:rPr>
                <w:rFonts w:ascii="Arial" w:hAnsi="Arial"/>
                <w:sz w:val="16"/>
                <w:szCs w:val="16"/>
              </w:rPr>
            </w:pPr>
            <w:r w:rsidRPr="000D3587">
              <w:rPr>
                <w:rFonts w:ascii="Arial" w:hAnsi="Arial"/>
              </w:rPr>
              <w:t>Note that all work handed in after the submission date and within 5 working days will be capped at 40%</w:t>
            </w:r>
            <w:r>
              <w:rPr>
                <w:rStyle w:val="FootnoteReference"/>
                <w:rFonts w:ascii="Arial" w:hAnsi="Arial"/>
              </w:rPr>
              <w:footnoteReference w:id="2"/>
            </w:r>
            <w:r w:rsidRPr="000D3587">
              <w:rPr>
                <w:rFonts w:ascii="Arial" w:hAnsi="Arial"/>
              </w:rPr>
              <w:t>.  N</w:t>
            </w:r>
            <w:r>
              <w:rPr>
                <w:rFonts w:ascii="Arial" w:hAnsi="Arial"/>
              </w:rPr>
              <w:t>o</w:t>
            </w:r>
            <w:r w:rsidRPr="000D3587">
              <w:rPr>
                <w:rFonts w:ascii="Arial" w:hAnsi="Arial"/>
              </w:rPr>
              <w:t xml:space="preserve"> marks will be awarded if the ass</w:t>
            </w:r>
            <w:r>
              <w:rPr>
                <w:rFonts w:ascii="Arial" w:hAnsi="Arial"/>
              </w:rPr>
              <w:t>ess</w:t>
            </w:r>
            <w:r w:rsidRPr="000D3587">
              <w:rPr>
                <w:rFonts w:ascii="Arial" w:hAnsi="Arial"/>
              </w:rPr>
              <w:t>ment is submitted after the late submission date unless extenuating circumstances are applied for and accepted</w:t>
            </w:r>
            <w:r w:rsidR="008913D6">
              <w:rPr>
                <w:rFonts w:ascii="Arial" w:hAnsi="Arial"/>
              </w:rPr>
              <w:t xml:space="preserve"> (Advice Centre</w:t>
            </w:r>
            <w:r>
              <w:rPr>
                <w:rFonts w:ascii="Arial" w:hAnsi="Arial"/>
              </w:rPr>
              <w:t xml:space="preserve"> to be consulted)</w:t>
            </w:r>
            <w:r w:rsidRPr="000D3587">
              <w:rPr>
                <w:rFonts w:ascii="Arial" w:hAnsi="Arial"/>
              </w:rPr>
              <w:t>.</w:t>
            </w:r>
          </w:p>
        </w:tc>
      </w:tr>
      <w:tr w:rsidR="00BF1E7A" w:rsidRPr="000D3587" w14:paraId="1E8C4114" w14:textId="77777777" w:rsidTr="00046F88">
        <w:tc>
          <w:tcPr>
            <w:tcW w:w="4786" w:type="dxa"/>
          </w:tcPr>
          <w:p w14:paraId="3F3C1D50" w14:textId="77777777" w:rsidR="00BF1E7A" w:rsidRPr="009615AC" w:rsidRDefault="00BF1E7A" w:rsidP="009615AC">
            <w:pPr>
              <w:rPr>
                <w:rFonts w:ascii="Arial" w:hAnsi="Arial"/>
                <w:b/>
                <w:sz w:val="16"/>
                <w:szCs w:val="16"/>
              </w:rPr>
            </w:pPr>
          </w:p>
          <w:p w14:paraId="003D59D6" w14:textId="49FAAAC0" w:rsidR="00BF1E7A" w:rsidRPr="00046F88" w:rsidRDefault="00BF1E7A" w:rsidP="009615AC">
            <w:pPr>
              <w:rPr>
                <w:rFonts w:ascii="Arial" w:hAnsi="Arial"/>
              </w:rPr>
            </w:pPr>
            <w:r w:rsidRPr="00046F88">
              <w:rPr>
                <w:rFonts w:ascii="Arial" w:hAnsi="Arial"/>
              </w:rPr>
              <w:t>You are required to acknowledge that you have read the above statements</w:t>
            </w:r>
            <w:r w:rsidR="00046F88">
              <w:rPr>
                <w:rFonts w:ascii="Arial" w:hAnsi="Arial"/>
              </w:rPr>
              <w:t xml:space="preserve"> by writing your student number</w:t>
            </w:r>
            <w:r w:rsidRPr="00046F88">
              <w:rPr>
                <w:rFonts w:ascii="Arial" w:hAnsi="Arial"/>
              </w:rPr>
              <w:t>(s) in the box:</w:t>
            </w:r>
          </w:p>
          <w:p w14:paraId="4CAC1D11" w14:textId="77777777" w:rsidR="00BF1E7A" w:rsidRPr="009615AC" w:rsidRDefault="00BF1E7A" w:rsidP="009615AC">
            <w:pPr>
              <w:rPr>
                <w:rFonts w:ascii="Arial" w:hAnsi="Arial"/>
                <w:b/>
                <w:sz w:val="16"/>
                <w:szCs w:val="16"/>
              </w:rPr>
            </w:pPr>
          </w:p>
        </w:tc>
        <w:tc>
          <w:tcPr>
            <w:tcW w:w="4820" w:type="dxa"/>
          </w:tcPr>
          <w:p w14:paraId="01E3E31B" w14:textId="77777777" w:rsidR="00BF1E7A" w:rsidRPr="000D3587" w:rsidRDefault="00BF1E7A" w:rsidP="009615AC">
            <w:pPr>
              <w:jc w:val="center"/>
              <w:rPr>
                <w:rFonts w:ascii="Arial" w:hAnsi="Arial"/>
              </w:rPr>
            </w:pPr>
            <w:r w:rsidRPr="000D3587">
              <w:rPr>
                <w:rFonts w:ascii="Arial" w:hAnsi="Arial"/>
              </w:rPr>
              <w:t>Student Number(s):</w:t>
            </w:r>
          </w:p>
        </w:tc>
      </w:tr>
    </w:tbl>
    <w:p w14:paraId="1C55756D" w14:textId="77777777" w:rsidR="000E58DE" w:rsidRDefault="000E58DE" w:rsidP="000E58DE">
      <w:pPr>
        <w:jc w:val="center"/>
        <w:rPr>
          <w:rFonts w:ascii="Arial" w:hAnsi="Arial"/>
          <w:b/>
        </w:rPr>
      </w:pPr>
      <w:r w:rsidRPr="000D3587">
        <w:rPr>
          <w:rFonts w:ascii="Arial" w:hAnsi="Arial"/>
          <w:b/>
        </w:rPr>
        <w:t xml:space="preserve">IT </w:t>
      </w:r>
      <w:r>
        <w:rPr>
          <w:rFonts w:ascii="Arial" w:hAnsi="Arial"/>
          <w:b/>
        </w:rPr>
        <w:t>IS YOUR RESPONSIBILITY TO KEEP</w:t>
      </w:r>
      <w:r w:rsidRPr="000D3587">
        <w:rPr>
          <w:rFonts w:ascii="Arial" w:hAnsi="Arial"/>
          <w:b/>
        </w:rPr>
        <w:t xml:space="preserve"> RECORD</w:t>
      </w:r>
      <w:r>
        <w:rPr>
          <w:rFonts w:ascii="Arial" w:hAnsi="Arial"/>
          <w:b/>
        </w:rPr>
        <w:t>S</w:t>
      </w:r>
      <w:r w:rsidRPr="000D3587">
        <w:rPr>
          <w:rFonts w:ascii="Arial" w:hAnsi="Arial"/>
          <w:b/>
        </w:rPr>
        <w:t xml:space="preserve"> OF ALL WORK</w:t>
      </w:r>
      <w:r>
        <w:rPr>
          <w:rFonts w:ascii="Arial" w:hAnsi="Arial"/>
          <w:b/>
        </w:rPr>
        <w:t xml:space="preserve"> </w:t>
      </w:r>
      <w:r w:rsidRPr="000D3587">
        <w:rPr>
          <w:rFonts w:ascii="Arial" w:hAnsi="Arial"/>
          <w:b/>
        </w:rPr>
        <w:t>SUBMITTE</w:t>
      </w:r>
      <w:r>
        <w:rPr>
          <w:rFonts w:ascii="Arial" w:hAnsi="Arial"/>
          <w:b/>
        </w:rPr>
        <w:t>D</w:t>
      </w:r>
    </w:p>
    <w:p w14:paraId="53467CBC" w14:textId="77777777" w:rsidR="00046F88" w:rsidRDefault="00046F88" w:rsidP="000E58DE">
      <w:pPr>
        <w:rPr>
          <w:rFonts w:ascii="Arial" w:hAnsi="Arial"/>
          <w:b/>
        </w:rPr>
      </w:pPr>
    </w:p>
    <w:tbl>
      <w:tblPr>
        <w:tblStyle w:val="TableGrid"/>
        <w:tblW w:w="8897" w:type="dxa"/>
        <w:tblLook w:val="04A0" w:firstRow="1" w:lastRow="0" w:firstColumn="1" w:lastColumn="0" w:noHBand="0" w:noVBand="1"/>
      </w:tblPr>
      <w:tblGrid>
        <w:gridCol w:w="8897"/>
      </w:tblGrid>
      <w:tr w:rsidR="00ED3FC2" w:rsidRPr="000D3587" w14:paraId="60C61343" w14:textId="77777777" w:rsidTr="00023C63">
        <w:tc>
          <w:tcPr>
            <w:tcW w:w="8897" w:type="dxa"/>
          </w:tcPr>
          <w:p w14:paraId="35B4E52B" w14:textId="77777777" w:rsidR="00ED3FC2" w:rsidRDefault="00ED3FC2" w:rsidP="00023C63">
            <w:pPr>
              <w:jc w:val="center"/>
              <w:rPr>
                <w:rFonts w:ascii="Arial" w:hAnsi="Arial"/>
                <w:b/>
              </w:rPr>
            </w:pPr>
            <w:r>
              <w:rPr>
                <w:rFonts w:ascii="Arial" w:hAnsi="Arial"/>
                <w:b/>
              </w:rPr>
              <w:t>Part B: Marking and Assessment</w:t>
            </w:r>
          </w:p>
          <w:p w14:paraId="77C87890" w14:textId="77777777" w:rsidR="00ED3FC2" w:rsidRPr="000D3587" w:rsidRDefault="00ED3FC2" w:rsidP="00023C63">
            <w:pPr>
              <w:jc w:val="center"/>
              <w:rPr>
                <w:rFonts w:ascii="Arial" w:hAnsi="Arial"/>
                <w:b/>
              </w:rPr>
            </w:pPr>
            <w:r>
              <w:rPr>
                <w:rFonts w:ascii="Arial" w:hAnsi="Arial"/>
                <w:b/>
              </w:rPr>
              <w:t>(to be completed by Module Lecturer)</w:t>
            </w:r>
          </w:p>
        </w:tc>
      </w:tr>
      <w:tr w:rsidR="00ED3FC2" w:rsidRPr="000D3587" w14:paraId="084BED27" w14:textId="77777777" w:rsidTr="00023C63">
        <w:tc>
          <w:tcPr>
            <w:tcW w:w="8897" w:type="dxa"/>
          </w:tcPr>
          <w:p w14:paraId="29DDE136" w14:textId="77777777" w:rsidR="00ED3FC2" w:rsidRPr="00181892" w:rsidRDefault="00ED3FC2" w:rsidP="00023C63">
            <w:pPr>
              <w:rPr>
                <w:rFonts w:ascii="Arial" w:eastAsia="Times New Roman" w:hAnsi="Arial" w:cs="Arial"/>
                <w:sz w:val="22"/>
                <w:szCs w:val="22"/>
                <w:lang w:eastAsia="en-GB"/>
              </w:rPr>
            </w:pPr>
            <w:r w:rsidRPr="00181892">
              <w:rPr>
                <w:rFonts w:ascii="Arial" w:eastAsia="Times New Roman" w:hAnsi="Arial" w:cs="Arial"/>
                <w:sz w:val="22"/>
                <w:szCs w:val="22"/>
                <w:lang w:eastAsia="en-GB"/>
              </w:rPr>
              <w:t xml:space="preserve">This assignment will be marked out of </w:t>
            </w:r>
            <w:r>
              <w:rPr>
                <w:rFonts w:ascii="Arial" w:eastAsia="Times New Roman" w:hAnsi="Arial" w:cs="Arial"/>
                <w:sz w:val="22"/>
                <w:szCs w:val="22"/>
                <w:shd w:val="clear" w:color="auto" w:fill="D9D9D9" w:themeFill="background1" w:themeFillShade="D9"/>
                <w:lang w:eastAsia="en-GB"/>
              </w:rPr>
              <w:t>100</w:t>
            </w:r>
            <w:r w:rsidRPr="00181892">
              <w:rPr>
                <w:rFonts w:ascii="Arial" w:eastAsia="Times New Roman" w:hAnsi="Arial" w:cs="Arial"/>
                <w:sz w:val="22"/>
                <w:szCs w:val="22"/>
                <w:lang w:eastAsia="en-GB"/>
              </w:rPr>
              <w:t>%</w:t>
            </w:r>
          </w:p>
          <w:p w14:paraId="1629A5D9" w14:textId="77777777" w:rsidR="00ED3FC2" w:rsidRPr="00181892" w:rsidRDefault="00ED3FC2" w:rsidP="00023C63">
            <w:pPr>
              <w:rPr>
                <w:rFonts w:ascii="Arial" w:eastAsia="Times New Roman" w:hAnsi="Arial" w:cs="Arial"/>
                <w:sz w:val="22"/>
                <w:szCs w:val="22"/>
                <w:lang w:eastAsia="en-GB"/>
              </w:rPr>
            </w:pPr>
            <w:r w:rsidRPr="00181892">
              <w:rPr>
                <w:rFonts w:ascii="Arial" w:eastAsia="Times New Roman" w:hAnsi="Arial" w:cs="Arial"/>
                <w:sz w:val="22"/>
                <w:szCs w:val="22"/>
                <w:lang w:eastAsia="en-GB"/>
              </w:rPr>
              <w:t xml:space="preserve">This assignment contributes to </w:t>
            </w:r>
            <w:r>
              <w:rPr>
                <w:rFonts w:ascii="Arial" w:eastAsia="Times New Roman" w:hAnsi="Arial" w:cs="Arial"/>
                <w:sz w:val="22"/>
                <w:szCs w:val="22"/>
                <w:shd w:val="clear" w:color="auto" w:fill="D9D9D9" w:themeFill="background1" w:themeFillShade="D9"/>
                <w:lang w:eastAsia="en-GB"/>
              </w:rPr>
              <w:t>25</w:t>
            </w:r>
            <w:r w:rsidRPr="00181892">
              <w:rPr>
                <w:rFonts w:ascii="Arial" w:eastAsia="Times New Roman" w:hAnsi="Arial" w:cs="Arial"/>
                <w:sz w:val="22"/>
                <w:szCs w:val="22"/>
                <w:lang w:eastAsia="en-GB"/>
              </w:rPr>
              <w:t>% of the total module marks.</w:t>
            </w:r>
          </w:p>
          <w:p w14:paraId="749E07BC" w14:textId="77777777" w:rsidR="00ED3FC2" w:rsidRPr="00181892" w:rsidRDefault="00ED3FC2" w:rsidP="00023C63">
            <w:pPr>
              <w:rPr>
                <w:rFonts w:ascii="Arial" w:eastAsia="Times New Roman" w:hAnsi="Arial" w:cs="Arial"/>
                <w:sz w:val="22"/>
                <w:szCs w:val="22"/>
                <w:lang w:eastAsia="en-GB"/>
              </w:rPr>
            </w:pPr>
            <w:r w:rsidRPr="00181892">
              <w:rPr>
                <w:rFonts w:ascii="Arial" w:eastAsia="Times New Roman" w:hAnsi="Arial" w:cs="Arial"/>
                <w:sz w:val="22"/>
                <w:szCs w:val="22"/>
                <w:lang w:eastAsia="en-GB"/>
              </w:rPr>
              <w:t xml:space="preserve">This assignment is bonded.  </w:t>
            </w:r>
          </w:p>
          <w:p w14:paraId="6D9BAD15" w14:textId="77777777" w:rsidR="00ED3FC2" w:rsidRDefault="00ED3FC2" w:rsidP="00023C63">
            <w:pPr>
              <w:jc w:val="center"/>
              <w:rPr>
                <w:rFonts w:ascii="Arial" w:hAnsi="Arial"/>
                <w:b/>
              </w:rPr>
            </w:pPr>
          </w:p>
        </w:tc>
      </w:tr>
      <w:tr w:rsidR="00ED3FC2" w:rsidRPr="000D3587" w14:paraId="1290E9B5" w14:textId="77777777" w:rsidTr="00023C63">
        <w:tc>
          <w:tcPr>
            <w:tcW w:w="8897" w:type="dxa"/>
          </w:tcPr>
          <w:p w14:paraId="63D5A1A5" w14:textId="77777777" w:rsidR="00ED3FC2" w:rsidRPr="000D3587" w:rsidRDefault="00ED3FC2" w:rsidP="00023C63">
            <w:pPr>
              <w:rPr>
                <w:rFonts w:ascii="Arial" w:hAnsi="Arial"/>
                <w:b/>
              </w:rPr>
            </w:pPr>
            <w:r w:rsidRPr="000D3587">
              <w:rPr>
                <w:rFonts w:ascii="Arial" w:hAnsi="Arial"/>
                <w:b/>
              </w:rPr>
              <w:t>Ass</w:t>
            </w:r>
            <w:r>
              <w:rPr>
                <w:rFonts w:ascii="Arial" w:hAnsi="Arial"/>
                <w:b/>
              </w:rPr>
              <w:t>essment</w:t>
            </w:r>
            <w:r w:rsidRPr="000D3587">
              <w:rPr>
                <w:rFonts w:ascii="Arial" w:hAnsi="Arial"/>
                <w:b/>
              </w:rPr>
              <w:t xml:space="preserve"> Task: </w:t>
            </w:r>
          </w:p>
          <w:p w14:paraId="15A724CA" w14:textId="77777777" w:rsidR="00ED3FC2" w:rsidRDefault="00ED3FC2" w:rsidP="00023C63">
            <w:pPr>
              <w:spacing w:line="240" w:lineRule="atLeast"/>
              <w:ind w:left="360"/>
            </w:pPr>
            <w:r>
              <w:t>This coursework will allow you to investigate some of the issues involved in writing threaded programs.</w:t>
            </w:r>
          </w:p>
          <w:p w14:paraId="1E0CD2B7" w14:textId="25E2405E" w:rsidR="00ED3FC2" w:rsidRPr="0018178A" w:rsidRDefault="00ED3FC2" w:rsidP="000E58DE">
            <w:pPr>
              <w:spacing w:line="240" w:lineRule="atLeast"/>
              <w:ind w:left="360"/>
              <w:rPr>
                <w:b/>
              </w:rPr>
            </w:pPr>
            <w:r>
              <w:t xml:space="preserve">You are to write a series of simple programs in C/C++ that will run under Linux, to illustrate how multithreading may be used to partition a processing task. </w:t>
            </w:r>
            <w:r w:rsidRPr="0018178A">
              <w:rPr>
                <w:b/>
              </w:rPr>
              <w:t>Designs should be presented and all code must be fully commented and handed in as part of the deliverable.</w:t>
            </w:r>
          </w:p>
          <w:p w14:paraId="6CFC75A5" w14:textId="77777777" w:rsidR="00ED3FC2" w:rsidRDefault="00ED3FC2" w:rsidP="00023C63">
            <w:pPr>
              <w:spacing w:line="240" w:lineRule="atLeast"/>
              <w:ind w:left="360"/>
            </w:pPr>
          </w:p>
          <w:p w14:paraId="2C3A1981" w14:textId="77777777" w:rsidR="00ED3FC2" w:rsidRDefault="00ED3FC2" w:rsidP="000E58DE">
            <w:pPr>
              <w:spacing w:line="240" w:lineRule="atLeast"/>
              <w:ind w:left="360"/>
            </w:pPr>
            <w:r>
              <w:t xml:space="preserve">Consider a 2 D </w:t>
            </w:r>
            <w:r w:rsidRPr="00273B49">
              <w:rPr>
                <w:i/>
              </w:rPr>
              <w:t>data array</w:t>
            </w:r>
            <w:r>
              <w:t xml:space="preserve"> whose contents need to be processed. </w:t>
            </w:r>
          </w:p>
          <w:p w14:paraId="4BF1262E" w14:textId="034E1635" w:rsidR="00ED3FC2" w:rsidRDefault="00ED3FC2" w:rsidP="00023C63">
            <w:pPr>
              <w:spacing w:line="240" w:lineRule="atLeast"/>
              <w:ind w:left="360"/>
            </w:pPr>
            <w:r>
              <w:t xml:space="preserve">The array consists of values representing the height of a terrain at that point. </w:t>
            </w:r>
          </w:p>
          <w:p w14:paraId="7D529503" w14:textId="77777777" w:rsidR="00ED3FC2" w:rsidRDefault="00ED3FC2" w:rsidP="00023C63">
            <w:pPr>
              <w:spacing w:line="240" w:lineRule="atLeast"/>
              <w:ind w:left="360"/>
            </w:pPr>
            <w:r>
              <w:t xml:space="preserve">Create two new arrays to hold the results of calculations. </w:t>
            </w:r>
          </w:p>
          <w:p w14:paraId="642BA047" w14:textId="77777777" w:rsidR="00ED3FC2" w:rsidRDefault="00ED3FC2" w:rsidP="00023C63">
            <w:pPr>
              <w:spacing w:line="240" w:lineRule="atLeast"/>
              <w:ind w:left="360"/>
            </w:pPr>
            <w:r w:rsidRPr="00ED3FC2">
              <w:rPr>
                <w:i/>
              </w:rPr>
              <w:t>Result array one</w:t>
            </w:r>
            <w:r>
              <w:t xml:space="preserve"> is to hold the Euclidean distance between each point and the next point in the row. </w:t>
            </w:r>
          </w:p>
          <w:p w14:paraId="281E64AE" w14:textId="1760BDA8" w:rsidR="00273B49" w:rsidRDefault="00ED3FC2" w:rsidP="00023C63">
            <w:pPr>
              <w:spacing w:line="240" w:lineRule="atLeast"/>
              <w:ind w:left="360"/>
            </w:pPr>
            <w:r w:rsidRPr="00ED3FC2">
              <w:rPr>
                <w:i/>
              </w:rPr>
              <w:t>Result array two</w:t>
            </w:r>
            <w:r>
              <w:t xml:space="preserve"> is to hold the angle of the slope between the point and its neighbour in the row calculated using arcsin.</w:t>
            </w:r>
          </w:p>
          <w:p w14:paraId="2F816923" w14:textId="089EC5FB" w:rsidR="00ED3FC2" w:rsidRPr="0018178A" w:rsidRDefault="00ED3FC2" w:rsidP="00ED3FC2">
            <w:pPr>
              <w:pStyle w:val="ListParagraph"/>
              <w:numPr>
                <w:ilvl w:val="0"/>
                <w:numId w:val="4"/>
              </w:numPr>
              <w:spacing w:line="240" w:lineRule="atLeast"/>
              <w:rPr>
                <w:b/>
              </w:rPr>
            </w:pPr>
            <w:r>
              <w:t xml:space="preserve">Set up the first array and write a sequential program that accesses the data array and populates the result arrays. </w:t>
            </w:r>
            <w:r w:rsidR="00273B49" w:rsidRPr="0018178A">
              <w:rPr>
                <w:b/>
              </w:rPr>
              <w:t>Provide evidence that the calculations used are correct.</w:t>
            </w:r>
          </w:p>
          <w:p w14:paraId="12AB4367" w14:textId="77777777" w:rsidR="00ED3FC2" w:rsidRDefault="00ED3FC2" w:rsidP="00ED3FC2">
            <w:pPr>
              <w:pStyle w:val="ListParagraph"/>
              <w:numPr>
                <w:ilvl w:val="0"/>
                <w:numId w:val="4"/>
              </w:numPr>
              <w:spacing w:line="240" w:lineRule="atLeast"/>
            </w:pPr>
            <w:r>
              <w:t>Create a second program that it is still sequential but accesses the data array by a series of calls to a single function. Each call to that function will process a number of rows of the array as defined by a parameter passed to the function.</w:t>
            </w:r>
          </w:p>
          <w:p w14:paraId="4F45782B" w14:textId="77777777" w:rsidR="00ED3FC2" w:rsidRDefault="00ED3FC2" w:rsidP="00ED3FC2">
            <w:pPr>
              <w:pStyle w:val="ListParagraph"/>
              <w:numPr>
                <w:ilvl w:val="0"/>
                <w:numId w:val="4"/>
              </w:numPr>
              <w:spacing w:line="240" w:lineRule="atLeast"/>
            </w:pPr>
            <w:r>
              <w:t>Write a third version of the program that will allow the processing to be carried out in one or more threads. Each thread should access a different set of rows of the array as in 2. above so that locking etc. is not an issue. Your program must be able to run with different numbers of threads.</w:t>
            </w:r>
          </w:p>
          <w:p w14:paraId="371FFAD7" w14:textId="77777777" w:rsidR="00ED3FC2" w:rsidRPr="0018178A" w:rsidRDefault="00ED3FC2" w:rsidP="00ED3FC2">
            <w:pPr>
              <w:pStyle w:val="ListParagraph"/>
              <w:numPr>
                <w:ilvl w:val="0"/>
                <w:numId w:val="4"/>
              </w:numPr>
              <w:spacing w:line="240" w:lineRule="atLeast"/>
              <w:rPr>
                <w:b/>
              </w:rPr>
            </w:pPr>
            <w:r w:rsidRPr="0018178A">
              <w:t>Investigate how you might obtain run time information for the implementations and</w:t>
            </w:r>
            <w:r w:rsidRPr="0018178A">
              <w:rPr>
                <w:b/>
              </w:rPr>
              <w:t xml:space="preserve"> report on run times of each of your implementations. Experiment with your implementations on machines with different numbers of processors/cores and explain all results.</w:t>
            </w:r>
          </w:p>
          <w:p w14:paraId="60E6CF30" w14:textId="77777777" w:rsidR="00ED3FC2" w:rsidRPr="0018178A" w:rsidRDefault="00ED3FC2" w:rsidP="00ED3FC2">
            <w:pPr>
              <w:pStyle w:val="ListParagraph"/>
              <w:numPr>
                <w:ilvl w:val="0"/>
                <w:numId w:val="4"/>
              </w:numPr>
              <w:spacing w:line="240" w:lineRule="atLeast"/>
              <w:rPr>
                <w:b/>
              </w:rPr>
            </w:pPr>
            <w:r w:rsidRPr="0018178A">
              <w:rPr>
                <w:b/>
              </w:rPr>
              <w:t xml:space="preserve">Write a conclusion to your investigations. This should include </w:t>
            </w:r>
          </w:p>
          <w:p w14:paraId="11A7506A" w14:textId="77777777" w:rsidR="00ED3FC2" w:rsidRPr="0018178A" w:rsidRDefault="00ED3FC2" w:rsidP="00ED3FC2">
            <w:pPr>
              <w:pStyle w:val="ListParagraph"/>
              <w:numPr>
                <w:ilvl w:val="0"/>
                <w:numId w:val="5"/>
              </w:numPr>
              <w:spacing w:line="240" w:lineRule="atLeast"/>
              <w:rPr>
                <w:b/>
              </w:rPr>
            </w:pPr>
            <w:r w:rsidRPr="0018178A">
              <w:rPr>
                <w:b/>
              </w:rPr>
              <w:t>an overview of threads and processes</w:t>
            </w:r>
            <w:bookmarkStart w:id="2" w:name="_GoBack"/>
            <w:bookmarkEnd w:id="2"/>
          </w:p>
          <w:p w14:paraId="5AC49C2B" w14:textId="77777777" w:rsidR="00ED3FC2" w:rsidRPr="0018178A" w:rsidRDefault="00ED3FC2" w:rsidP="00ED3FC2">
            <w:pPr>
              <w:pStyle w:val="ListParagraph"/>
              <w:numPr>
                <w:ilvl w:val="0"/>
                <w:numId w:val="5"/>
              </w:numPr>
              <w:spacing w:line="240" w:lineRule="atLeast"/>
              <w:rPr>
                <w:b/>
              </w:rPr>
            </w:pPr>
            <w:r w:rsidRPr="0018178A">
              <w:rPr>
                <w:b/>
              </w:rPr>
              <w:t>expected gains in threading in a typical application</w:t>
            </w:r>
          </w:p>
          <w:p w14:paraId="43A7F729" w14:textId="77777777" w:rsidR="00ED3FC2" w:rsidRPr="0018178A" w:rsidRDefault="00ED3FC2" w:rsidP="00ED3FC2">
            <w:pPr>
              <w:pStyle w:val="ListParagraph"/>
              <w:numPr>
                <w:ilvl w:val="0"/>
                <w:numId w:val="5"/>
              </w:numPr>
              <w:spacing w:line="240" w:lineRule="atLeast"/>
              <w:rPr>
                <w:b/>
              </w:rPr>
            </w:pPr>
            <w:r w:rsidRPr="0018178A">
              <w:rPr>
                <w:b/>
              </w:rPr>
              <w:t>expected link between numbers of cores/processes and performance</w:t>
            </w:r>
          </w:p>
          <w:p w14:paraId="1DC1BC0F" w14:textId="6D7A5E78" w:rsidR="00ED3FC2" w:rsidRPr="0018178A" w:rsidRDefault="00ED3FC2" w:rsidP="00ED3FC2">
            <w:pPr>
              <w:pStyle w:val="ListParagraph"/>
              <w:numPr>
                <w:ilvl w:val="0"/>
                <w:numId w:val="5"/>
              </w:numPr>
              <w:spacing w:line="240" w:lineRule="atLeast"/>
              <w:rPr>
                <w:b/>
              </w:rPr>
            </w:pPr>
            <w:r w:rsidRPr="0018178A">
              <w:rPr>
                <w:b/>
              </w:rPr>
              <w:t>narrative regarding your results and development</w:t>
            </w:r>
            <w:r w:rsidR="00296586" w:rsidRPr="0018178A">
              <w:rPr>
                <w:b/>
              </w:rPr>
              <w:t xml:space="preserve"> </w:t>
            </w:r>
            <w:r w:rsidR="004C6658" w:rsidRPr="0018178A">
              <w:rPr>
                <w:b/>
              </w:rPr>
              <w:t>include short discussion on how code would need to change if locking were required</w:t>
            </w:r>
          </w:p>
          <w:p w14:paraId="52DA0018" w14:textId="7B84E5BE" w:rsidR="00ED3FC2" w:rsidRDefault="0061134A" w:rsidP="004C6658">
            <w:pPr>
              <w:pStyle w:val="ListParagraph"/>
              <w:numPr>
                <w:ilvl w:val="0"/>
                <w:numId w:val="4"/>
              </w:numPr>
              <w:spacing w:line="240" w:lineRule="atLeast"/>
            </w:pPr>
            <w:r>
              <w:t>You may</w:t>
            </w:r>
            <w:r w:rsidR="00ED3FC2">
              <w:t xml:space="preserve"> need to do a short demonstration of your code in a lab session or at some mutually agreed time. </w:t>
            </w:r>
            <w:r w:rsidR="00ED3FC2" w:rsidRPr="006D133C">
              <w:rPr>
                <w:b/>
              </w:rPr>
              <w:t>This is a mandatory part of the assessment</w:t>
            </w:r>
            <w:r w:rsidR="00ED3FC2">
              <w:t xml:space="preserve">. </w:t>
            </w:r>
          </w:p>
          <w:p w14:paraId="37AF6836" w14:textId="77777777" w:rsidR="00ED3FC2" w:rsidRPr="00035D12" w:rsidRDefault="00ED3FC2" w:rsidP="000E58DE">
            <w:pPr>
              <w:rPr>
                <w:b/>
              </w:rPr>
            </w:pPr>
            <w:r w:rsidRPr="00035D12">
              <w:rPr>
                <w:b/>
              </w:rPr>
              <w:t>Submission Instructions</w:t>
            </w:r>
          </w:p>
          <w:p w14:paraId="5F3DB422" w14:textId="77777777" w:rsidR="00ED3FC2" w:rsidRDefault="00ED3FC2" w:rsidP="00023C63">
            <w:pPr>
              <w:ind w:left="709"/>
            </w:pPr>
            <w:r>
              <w:t xml:space="preserve">The report should be a single document, word processed in Word format, and it should present your findings clearly and concisely. Take care that code is neatly laid out in the report – correctly formatted and with all code in Courier New font. </w:t>
            </w:r>
          </w:p>
          <w:p w14:paraId="5D34785B" w14:textId="77777777" w:rsidR="00ED3FC2" w:rsidRDefault="00ED3FC2" w:rsidP="00023C63">
            <w:pPr>
              <w:ind w:left="709"/>
            </w:pPr>
            <w:r>
              <w:t xml:space="preserve">You must submit </w:t>
            </w:r>
            <w:r w:rsidRPr="00035D12">
              <w:rPr>
                <w:b/>
              </w:rPr>
              <w:t>only</w:t>
            </w:r>
            <w:r>
              <w:t xml:space="preserve"> an electronic version of the coursework (via Blackboard) which may be submitted to a plagiarism detection system. </w:t>
            </w:r>
          </w:p>
          <w:p w14:paraId="0BDC03F8" w14:textId="1E6619A5" w:rsidR="00ED3FC2" w:rsidRPr="000D3587" w:rsidRDefault="00ED3FC2" w:rsidP="00DE6654">
            <w:pPr>
              <w:rPr>
                <w:rFonts w:ascii="Arial" w:hAnsi="Arial"/>
              </w:rPr>
            </w:pPr>
            <w:r w:rsidRPr="00E5475D">
              <w:rPr>
                <w:sz w:val="28"/>
                <w:szCs w:val="28"/>
              </w:rPr>
              <w:t xml:space="preserve">All sources of information </w:t>
            </w:r>
            <w:r w:rsidRPr="00E5475D">
              <w:rPr>
                <w:b/>
                <w:sz w:val="28"/>
                <w:szCs w:val="28"/>
              </w:rPr>
              <w:t>must</w:t>
            </w:r>
            <w:r w:rsidRPr="00E5475D">
              <w:rPr>
                <w:sz w:val="28"/>
                <w:szCs w:val="28"/>
              </w:rPr>
              <w:t xml:space="preserve"> be fully referenced and full URLs of all Internet sources must be given.</w:t>
            </w:r>
            <w:r>
              <w:rPr>
                <w:sz w:val="28"/>
                <w:szCs w:val="28"/>
              </w:rPr>
              <w:t xml:space="preserve"> Use Harvard referencing style.</w:t>
            </w:r>
          </w:p>
        </w:tc>
      </w:tr>
      <w:tr w:rsidR="00ED3FC2" w:rsidRPr="000D3587" w14:paraId="6538BB63" w14:textId="77777777" w:rsidTr="00023C63">
        <w:tc>
          <w:tcPr>
            <w:tcW w:w="8897" w:type="dxa"/>
          </w:tcPr>
          <w:p w14:paraId="5C628976" w14:textId="77777777" w:rsidR="00ED3FC2" w:rsidRPr="000D3587" w:rsidRDefault="00ED3FC2" w:rsidP="00023C63">
            <w:pPr>
              <w:rPr>
                <w:rFonts w:ascii="Arial" w:hAnsi="Arial"/>
                <w:b/>
                <w:i/>
              </w:rPr>
            </w:pPr>
            <w:r w:rsidRPr="000D3587">
              <w:rPr>
                <w:rFonts w:ascii="Arial" w:hAnsi="Arial"/>
                <w:b/>
              </w:rPr>
              <w:lastRenderedPageBreak/>
              <w:t>Learning Outcomes</w:t>
            </w:r>
            <w:r>
              <w:rPr>
                <w:rFonts w:ascii="Arial" w:hAnsi="Arial"/>
                <w:b/>
              </w:rPr>
              <w:t xml:space="preserve"> to be assessed</w:t>
            </w:r>
            <w:r w:rsidRPr="000D3587">
              <w:rPr>
                <w:rFonts w:ascii="Arial" w:hAnsi="Arial"/>
                <w:b/>
              </w:rPr>
              <w:t xml:space="preserve"> </w:t>
            </w:r>
            <w:r w:rsidRPr="000D3587">
              <w:rPr>
                <w:rFonts w:ascii="Arial" w:hAnsi="Arial"/>
              </w:rPr>
              <w:t xml:space="preserve">(as specified in the validated module descriptor </w:t>
            </w:r>
            <w:hyperlink r:id="rId8" w:history="1">
              <w:r w:rsidRPr="00AC7872">
                <w:rPr>
                  <w:rStyle w:val="Hyperlink"/>
                  <w:rFonts w:ascii="Arial" w:hAnsi="Arial"/>
                </w:rPr>
                <w:t>http://icis.southwales.ac.uk</w:t>
              </w:r>
            </w:hyperlink>
            <w:r w:rsidRPr="000D3587">
              <w:rPr>
                <w:rFonts w:ascii="Arial" w:hAnsi="Arial"/>
              </w:rPr>
              <w:t>):</w:t>
            </w:r>
            <w:r w:rsidRPr="000D3587">
              <w:rPr>
                <w:rFonts w:ascii="Arial" w:hAnsi="Arial"/>
                <w:b/>
                <w:i/>
              </w:rPr>
              <w:t xml:space="preserve"> </w:t>
            </w:r>
          </w:p>
          <w:p w14:paraId="0030A50E" w14:textId="095821CE" w:rsidR="00ED3FC2" w:rsidRPr="000D3587" w:rsidRDefault="00ED3FC2" w:rsidP="000E58DE">
            <w:pPr>
              <w:rPr>
                <w:rFonts w:ascii="Arial" w:hAnsi="Arial"/>
                <w:b/>
                <w:i/>
              </w:rPr>
            </w:pPr>
            <w:r>
              <w:t xml:space="preserve">To critically analyse the advantages and problems inherent in concurrent and parallel programming. </w:t>
            </w:r>
            <w:r>
              <w:br/>
              <w:t>To be able to implement and evaluate the performance of an application using concurrent and parallel programming techniques.</w:t>
            </w:r>
          </w:p>
        </w:tc>
      </w:tr>
      <w:tr w:rsidR="00ED3FC2" w:rsidRPr="000D3587" w14:paraId="536A87D9" w14:textId="77777777" w:rsidTr="00023C63">
        <w:tc>
          <w:tcPr>
            <w:tcW w:w="8897" w:type="dxa"/>
          </w:tcPr>
          <w:p w14:paraId="4C79B2BC" w14:textId="77777777" w:rsidR="00ED3FC2" w:rsidRPr="000D3587" w:rsidRDefault="00ED3FC2" w:rsidP="00023C63">
            <w:pPr>
              <w:rPr>
                <w:rFonts w:ascii="Arial" w:hAnsi="Arial"/>
                <w:b/>
              </w:rPr>
            </w:pPr>
            <w:r>
              <w:rPr>
                <w:rFonts w:ascii="Arial" w:hAnsi="Arial"/>
                <w:b/>
              </w:rPr>
              <w:t>Grading</w:t>
            </w:r>
            <w:r w:rsidRPr="000D3587">
              <w:rPr>
                <w:rFonts w:ascii="Arial" w:hAnsi="Arial"/>
                <w:b/>
              </w:rPr>
              <w:t xml:space="preserve"> Criteria:</w:t>
            </w:r>
          </w:p>
          <w:tbl>
            <w:tblPr>
              <w:tblpPr w:leftFromText="180" w:rightFromText="180" w:vertAnchor="text" w:horzAnchor="margin" w:tblpY="190"/>
              <w:tblOverlap w:val="never"/>
              <w:tblW w:w="8188" w:type="dxa"/>
              <w:tblBorders>
                <w:top w:val="double" w:sz="4" w:space="0" w:color="auto"/>
                <w:left w:val="double" w:sz="4" w:space="0" w:color="auto"/>
                <w:bottom w:val="double" w:sz="4" w:space="0" w:color="auto"/>
                <w:right w:val="double" w:sz="4" w:space="0" w:color="auto"/>
                <w:insideH w:val="single" w:sz="6" w:space="0" w:color="000000"/>
                <w:insideV w:val="single" w:sz="6" w:space="0" w:color="000000"/>
              </w:tblBorders>
              <w:tblLook w:val="00A0" w:firstRow="1" w:lastRow="0" w:firstColumn="1" w:lastColumn="0" w:noHBand="0" w:noVBand="0"/>
            </w:tblPr>
            <w:tblGrid>
              <w:gridCol w:w="2962"/>
              <w:gridCol w:w="5226"/>
            </w:tblGrid>
            <w:tr w:rsidR="00ED3FC2" w:rsidRPr="00B20E40" w14:paraId="068306A5" w14:textId="77777777" w:rsidTr="00023C63">
              <w:trPr>
                <w:trHeight w:val="454"/>
              </w:trPr>
              <w:tc>
                <w:tcPr>
                  <w:tcW w:w="2962" w:type="dxa"/>
                  <w:shd w:val="clear" w:color="auto" w:fill="auto"/>
                  <w:vAlign w:val="center"/>
                </w:tcPr>
                <w:p w14:paraId="73CAC27E" w14:textId="77777777" w:rsidR="00ED3FC2" w:rsidRPr="00B20E40" w:rsidRDefault="00ED3FC2" w:rsidP="00023C63">
                  <w:pPr>
                    <w:rPr>
                      <w:rFonts w:ascii="Arial" w:hAnsi="Arial" w:cs="Arial"/>
                      <w:b/>
                    </w:rPr>
                  </w:pPr>
                  <w:r w:rsidRPr="00B20E40">
                    <w:rPr>
                      <w:rFonts w:ascii="Arial" w:hAnsi="Arial" w:cs="Arial"/>
                      <w:b/>
                    </w:rPr>
                    <w:t>Performance Level</w:t>
                  </w:r>
                </w:p>
              </w:tc>
              <w:tc>
                <w:tcPr>
                  <w:tcW w:w="5226" w:type="dxa"/>
                  <w:shd w:val="clear" w:color="auto" w:fill="auto"/>
                  <w:vAlign w:val="center"/>
                </w:tcPr>
                <w:p w14:paraId="449440B4" w14:textId="77777777" w:rsidR="00ED3FC2" w:rsidRPr="00B20E40" w:rsidRDefault="00ED3FC2" w:rsidP="00023C63">
                  <w:pPr>
                    <w:rPr>
                      <w:rFonts w:ascii="Arial" w:hAnsi="Arial" w:cs="Arial"/>
                      <w:b/>
                    </w:rPr>
                  </w:pPr>
                  <w:r w:rsidRPr="00B20E40">
                    <w:rPr>
                      <w:rFonts w:ascii="Arial" w:hAnsi="Arial" w:cs="Arial"/>
                      <w:b/>
                    </w:rPr>
                    <w:t>Criteria</w:t>
                  </w:r>
                </w:p>
              </w:tc>
            </w:tr>
            <w:tr w:rsidR="00ED3FC2" w:rsidRPr="007C0B75" w14:paraId="616948BE" w14:textId="77777777" w:rsidTr="00023C63">
              <w:trPr>
                <w:trHeight w:val="680"/>
              </w:trPr>
              <w:tc>
                <w:tcPr>
                  <w:tcW w:w="2962" w:type="dxa"/>
                  <w:shd w:val="clear" w:color="auto" w:fill="auto"/>
                </w:tcPr>
                <w:p w14:paraId="6BA2A5D4" w14:textId="77777777" w:rsidR="00ED3FC2" w:rsidRPr="00B20E40" w:rsidRDefault="00ED3FC2" w:rsidP="00023C63">
                  <w:pPr>
                    <w:rPr>
                      <w:rFonts w:ascii="Arial" w:hAnsi="Arial" w:cs="Arial"/>
                    </w:rPr>
                  </w:pPr>
                  <w:r w:rsidRPr="00B20E40">
                    <w:rPr>
                      <w:rFonts w:ascii="Arial" w:hAnsi="Arial" w:cs="Arial"/>
                    </w:rPr>
                    <w:t xml:space="preserve">Fail </w:t>
                  </w:r>
                </w:p>
                <w:p w14:paraId="59C0B791" w14:textId="77777777" w:rsidR="00ED3FC2" w:rsidRPr="00B20E40" w:rsidRDefault="00ED3FC2" w:rsidP="00023C63">
                  <w:pPr>
                    <w:rPr>
                      <w:rFonts w:ascii="Arial" w:hAnsi="Arial" w:cs="Arial"/>
                    </w:rPr>
                  </w:pPr>
                  <w:r w:rsidRPr="00B20E40">
                    <w:rPr>
                      <w:rFonts w:ascii="Arial" w:hAnsi="Arial" w:cs="Arial"/>
                    </w:rPr>
                    <w:t>(&lt;</w:t>
                  </w:r>
                  <w:r>
                    <w:rPr>
                      <w:rFonts w:ascii="Arial" w:hAnsi="Arial" w:cs="Arial"/>
                    </w:rPr>
                    <w:t xml:space="preserve"> </w:t>
                  </w:r>
                  <w:r w:rsidRPr="00B20E40">
                    <w:rPr>
                      <w:rFonts w:ascii="Arial" w:hAnsi="Arial" w:cs="Arial"/>
                    </w:rPr>
                    <w:t>40%)</w:t>
                  </w:r>
                </w:p>
              </w:tc>
              <w:tc>
                <w:tcPr>
                  <w:tcW w:w="5226" w:type="dxa"/>
                  <w:shd w:val="clear" w:color="auto" w:fill="auto"/>
                </w:tcPr>
                <w:p w14:paraId="514F11C3" w14:textId="0544ACED" w:rsidR="00ED3FC2" w:rsidRPr="007C0B75" w:rsidRDefault="00ED3FC2" w:rsidP="00023C63">
                  <w:pPr>
                    <w:rPr>
                      <w:rFonts w:ascii="Arial" w:hAnsi="Arial" w:cs="Arial"/>
                    </w:rPr>
                  </w:pPr>
                  <w:r w:rsidRPr="0094328E">
                    <w:t xml:space="preserve">Unacceptable documentation has been handed in. Poor presentation of material. </w:t>
                  </w:r>
                  <w:r>
                    <w:t>Little working code is available.</w:t>
                  </w:r>
                  <w:r w:rsidR="007833B3">
                    <w:t xml:space="preserve"> Understanding of threading has not been demonstrated. </w:t>
                  </w:r>
                </w:p>
              </w:tc>
            </w:tr>
            <w:tr w:rsidR="00ED3FC2" w:rsidRPr="007C0B75" w14:paraId="3EA61967" w14:textId="77777777" w:rsidTr="00023C63">
              <w:trPr>
                <w:trHeight w:val="680"/>
              </w:trPr>
              <w:tc>
                <w:tcPr>
                  <w:tcW w:w="2962" w:type="dxa"/>
                  <w:shd w:val="clear" w:color="auto" w:fill="auto"/>
                </w:tcPr>
                <w:p w14:paraId="1F18983D" w14:textId="77777777" w:rsidR="00ED3FC2" w:rsidRPr="00B20E40" w:rsidRDefault="00ED3FC2" w:rsidP="00023C63">
                  <w:pPr>
                    <w:rPr>
                      <w:rFonts w:ascii="Arial" w:hAnsi="Arial" w:cs="Arial"/>
                    </w:rPr>
                  </w:pPr>
                  <w:r>
                    <w:rPr>
                      <w:rFonts w:ascii="Arial" w:hAnsi="Arial" w:cs="Arial"/>
                    </w:rPr>
                    <w:t>3rd Class</w:t>
                  </w:r>
                </w:p>
                <w:p w14:paraId="0D950F44" w14:textId="77777777" w:rsidR="00ED3FC2" w:rsidRPr="00B20E40" w:rsidRDefault="00ED3FC2" w:rsidP="00023C63">
                  <w:pPr>
                    <w:rPr>
                      <w:rFonts w:ascii="Arial" w:hAnsi="Arial" w:cs="Arial"/>
                    </w:rPr>
                  </w:pPr>
                  <w:r w:rsidRPr="00B20E40">
                    <w:rPr>
                      <w:rFonts w:ascii="Arial" w:hAnsi="Arial" w:cs="Arial"/>
                    </w:rPr>
                    <w:t>(40%</w:t>
                  </w:r>
                  <w:r>
                    <w:rPr>
                      <w:rFonts w:ascii="Arial" w:hAnsi="Arial" w:cs="Arial"/>
                    </w:rPr>
                    <w:t xml:space="preserve"> </w:t>
                  </w:r>
                  <w:r w:rsidRPr="00B20E40">
                    <w:rPr>
                      <w:rFonts w:ascii="Arial" w:hAnsi="Arial" w:cs="Arial"/>
                    </w:rPr>
                    <w:t>-</w:t>
                  </w:r>
                  <w:r>
                    <w:rPr>
                      <w:rFonts w:ascii="Arial" w:hAnsi="Arial" w:cs="Arial"/>
                    </w:rPr>
                    <w:t xml:space="preserve"> </w:t>
                  </w:r>
                  <w:r w:rsidRPr="00B20E40">
                    <w:rPr>
                      <w:rFonts w:ascii="Arial" w:hAnsi="Arial" w:cs="Arial"/>
                    </w:rPr>
                    <w:t>49%)</w:t>
                  </w:r>
                </w:p>
              </w:tc>
              <w:tc>
                <w:tcPr>
                  <w:tcW w:w="5226" w:type="dxa"/>
                  <w:shd w:val="clear" w:color="auto" w:fill="auto"/>
                </w:tcPr>
                <w:p w14:paraId="2A775289" w14:textId="36AAA44A" w:rsidR="00ED3FC2" w:rsidRPr="007C0B75" w:rsidRDefault="00ED3FC2" w:rsidP="00023C63">
                  <w:pPr>
                    <w:rPr>
                      <w:rFonts w:ascii="Arial" w:hAnsi="Arial" w:cs="Arial"/>
                    </w:rPr>
                  </w:pPr>
                  <w:r>
                    <w:t>A basic level of understanding of the application of threading. Basic sequential code presented and some effort to produce threaded version.</w:t>
                  </w:r>
                  <w:r w:rsidR="007833B3">
                    <w:t xml:space="preserve"> Code mainly working but there may be some issues with efficiency of the code and your solutions. Documentation is minimal and little experimentation is presented. </w:t>
                  </w:r>
                  <w:r>
                    <w:t xml:space="preserve">  </w:t>
                  </w:r>
                </w:p>
              </w:tc>
            </w:tr>
            <w:tr w:rsidR="00ED3FC2" w:rsidRPr="007C0B75" w14:paraId="385D3E64" w14:textId="77777777" w:rsidTr="00023C63">
              <w:trPr>
                <w:trHeight w:val="680"/>
              </w:trPr>
              <w:tc>
                <w:tcPr>
                  <w:tcW w:w="2962" w:type="dxa"/>
                  <w:shd w:val="clear" w:color="auto" w:fill="auto"/>
                </w:tcPr>
                <w:p w14:paraId="052950C6" w14:textId="77777777" w:rsidR="00ED3FC2" w:rsidRPr="00B20E40" w:rsidRDefault="00ED3FC2" w:rsidP="00023C63">
                  <w:pPr>
                    <w:rPr>
                      <w:rFonts w:ascii="Arial" w:hAnsi="Arial" w:cs="Arial"/>
                    </w:rPr>
                  </w:pPr>
                  <w:r>
                    <w:rPr>
                      <w:rFonts w:ascii="Arial" w:hAnsi="Arial" w:cs="Arial"/>
                    </w:rPr>
                    <w:t>Lower 2nd Class</w:t>
                  </w:r>
                </w:p>
                <w:p w14:paraId="1D0C72EE" w14:textId="77777777" w:rsidR="00ED3FC2" w:rsidRPr="00B20E40" w:rsidRDefault="00ED3FC2" w:rsidP="00023C63">
                  <w:pPr>
                    <w:rPr>
                      <w:rFonts w:ascii="Arial" w:hAnsi="Arial" w:cs="Arial"/>
                    </w:rPr>
                  </w:pPr>
                  <w:r w:rsidRPr="00B20E40">
                    <w:rPr>
                      <w:rFonts w:ascii="Arial" w:hAnsi="Arial" w:cs="Arial"/>
                    </w:rPr>
                    <w:t>(50%</w:t>
                  </w:r>
                  <w:r>
                    <w:rPr>
                      <w:rFonts w:ascii="Arial" w:hAnsi="Arial" w:cs="Arial"/>
                    </w:rPr>
                    <w:t xml:space="preserve"> </w:t>
                  </w:r>
                  <w:r w:rsidRPr="00B20E40">
                    <w:rPr>
                      <w:rFonts w:ascii="Arial" w:hAnsi="Arial" w:cs="Arial"/>
                    </w:rPr>
                    <w:t>-</w:t>
                  </w:r>
                  <w:r>
                    <w:rPr>
                      <w:rFonts w:ascii="Arial" w:hAnsi="Arial" w:cs="Arial"/>
                    </w:rPr>
                    <w:t xml:space="preserve"> </w:t>
                  </w:r>
                  <w:r w:rsidRPr="00B20E40">
                    <w:rPr>
                      <w:rFonts w:ascii="Arial" w:hAnsi="Arial" w:cs="Arial"/>
                    </w:rPr>
                    <w:t>59%)</w:t>
                  </w:r>
                </w:p>
              </w:tc>
              <w:tc>
                <w:tcPr>
                  <w:tcW w:w="5226" w:type="dxa"/>
                  <w:shd w:val="clear" w:color="auto" w:fill="auto"/>
                </w:tcPr>
                <w:p w14:paraId="01A1D461" w14:textId="5A768A34" w:rsidR="00ED3FC2" w:rsidRPr="007C0B75" w:rsidRDefault="00ED3FC2" w:rsidP="00023C63">
                  <w:pPr>
                    <w:rPr>
                      <w:rFonts w:ascii="Arial" w:hAnsi="Arial" w:cs="Arial"/>
                    </w:rPr>
                  </w:pPr>
                  <w:r w:rsidRPr="0094328E">
                    <w:t xml:space="preserve">A good report showing evidence </w:t>
                  </w:r>
                  <w:r>
                    <w:t>of a good understanding of the issues in multithreading. Basic working multithreaded code is presented.</w:t>
                  </w:r>
                  <w:r w:rsidR="007833B3">
                    <w:t xml:space="preserve"> Some effort at experimentation is evident. Documentation of the code is adequate and in general explains what has been done. There may be some areas where code is not as efficient as it could be. </w:t>
                  </w:r>
                </w:p>
              </w:tc>
            </w:tr>
            <w:tr w:rsidR="00ED3FC2" w:rsidRPr="007C0B75" w14:paraId="5E7DD9E0" w14:textId="77777777" w:rsidTr="00023C63">
              <w:trPr>
                <w:trHeight w:val="680"/>
              </w:trPr>
              <w:tc>
                <w:tcPr>
                  <w:tcW w:w="2962" w:type="dxa"/>
                  <w:shd w:val="clear" w:color="auto" w:fill="auto"/>
                </w:tcPr>
                <w:p w14:paraId="6C2F6229" w14:textId="77777777" w:rsidR="00ED3FC2" w:rsidRPr="00B20E40" w:rsidRDefault="00ED3FC2" w:rsidP="00023C63">
                  <w:pPr>
                    <w:rPr>
                      <w:rFonts w:ascii="Arial" w:hAnsi="Arial" w:cs="Arial"/>
                    </w:rPr>
                  </w:pPr>
                  <w:r>
                    <w:rPr>
                      <w:rFonts w:ascii="Arial" w:hAnsi="Arial" w:cs="Arial"/>
                    </w:rPr>
                    <w:t>Upper 2nd Class</w:t>
                  </w:r>
                </w:p>
                <w:p w14:paraId="70D5B069" w14:textId="77777777" w:rsidR="00ED3FC2" w:rsidRPr="00B20E40" w:rsidRDefault="00ED3FC2" w:rsidP="00023C63">
                  <w:pPr>
                    <w:rPr>
                      <w:rFonts w:ascii="Arial" w:hAnsi="Arial" w:cs="Arial"/>
                    </w:rPr>
                  </w:pPr>
                  <w:r w:rsidRPr="00B20E40">
                    <w:rPr>
                      <w:rFonts w:ascii="Arial" w:hAnsi="Arial" w:cs="Arial"/>
                    </w:rPr>
                    <w:t>(60%</w:t>
                  </w:r>
                  <w:r>
                    <w:rPr>
                      <w:rFonts w:ascii="Arial" w:hAnsi="Arial" w:cs="Arial"/>
                    </w:rPr>
                    <w:t xml:space="preserve"> </w:t>
                  </w:r>
                  <w:r w:rsidRPr="00B20E40">
                    <w:rPr>
                      <w:rFonts w:ascii="Arial" w:hAnsi="Arial" w:cs="Arial"/>
                    </w:rPr>
                    <w:t>-</w:t>
                  </w:r>
                  <w:r>
                    <w:rPr>
                      <w:rFonts w:ascii="Arial" w:hAnsi="Arial" w:cs="Arial"/>
                    </w:rPr>
                    <w:t xml:space="preserve"> </w:t>
                  </w:r>
                  <w:r w:rsidRPr="00B20E40">
                    <w:rPr>
                      <w:rFonts w:ascii="Arial" w:hAnsi="Arial" w:cs="Arial"/>
                    </w:rPr>
                    <w:t>69%)</w:t>
                  </w:r>
                </w:p>
              </w:tc>
              <w:tc>
                <w:tcPr>
                  <w:tcW w:w="5226" w:type="dxa"/>
                  <w:shd w:val="clear" w:color="auto" w:fill="auto"/>
                </w:tcPr>
                <w:p w14:paraId="50DD8D2D" w14:textId="5745FF5E" w:rsidR="00ED3FC2" w:rsidRPr="007C0B75" w:rsidRDefault="00ED3FC2" w:rsidP="00023C63">
                  <w:pPr>
                    <w:rPr>
                      <w:rFonts w:ascii="Arial" w:hAnsi="Arial" w:cs="Arial"/>
                    </w:rPr>
                  </w:pPr>
                  <w:r w:rsidRPr="0094328E">
                    <w:t xml:space="preserve">A </w:t>
                  </w:r>
                  <w:r w:rsidR="007833B3" w:rsidRPr="0094328E">
                    <w:t>well-presented</w:t>
                  </w:r>
                  <w:r w:rsidRPr="0094328E">
                    <w:t xml:space="preserve"> report that shows a</w:t>
                  </w:r>
                  <w:r>
                    <w:t>n</w:t>
                  </w:r>
                  <w:r w:rsidRPr="0094328E">
                    <w:t xml:space="preserve"> </w:t>
                  </w:r>
                  <w:r>
                    <w:t xml:space="preserve">excellent </w:t>
                  </w:r>
                  <w:r w:rsidRPr="0094328E">
                    <w:t>understanding of</w:t>
                  </w:r>
                  <w:r>
                    <w:t xml:space="preserve"> most of</w:t>
                  </w:r>
                  <w:r w:rsidRPr="0094328E">
                    <w:t xml:space="preserve"> the </w:t>
                  </w:r>
                  <w:r>
                    <w:t xml:space="preserve">issues. Working code is presented and good performance data has been obtained. </w:t>
                  </w:r>
                  <w:r w:rsidR="007833B3">
                    <w:t xml:space="preserve">Designs are presented and code is generally quite efficient. </w:t>
                  </w:r>
                </w:p>
              </w:tc>
            </w:tr>
            <w:tr w:rsidR="00ED3FC2" w:rsidRPr="007C0B75" w14:paraId="2317FDB1" w14:textId="77777777" w:rsidTr="00023C63">
              <w:trPr>
                <w:trHeight w:val="680"/>
              </w:trPr>
              <w:tc>
                <w:tcPr>
                  <w:tcW w:w="2962" w:type="dxa"/>
                  <w:shd w:val="clear" w:color="auto" w:fill="auto"/>
                </w:tcPr>
                <w:p w14:paraId="1D1C611C" w14:textId="77777777" w:rsidR="00ED3FC2" w:rsidRPr="00B20E40" w:rsidRDefault="00ED3FC2" w:rsidP="00023C63">
                  <w:pPr>
                    <w:rPr>
                      <w:rFonts w:ascii="Arial" w:hAnsi="Arial" w:cs="Arial"/>
                    </w:rPr>
                  </w:pPr>
                  <w:r w:rsidRPr="00B20E40">
                    <w:rPr>
                      <w:rFonts w:ascii="Arial" w:hAnsi="Arial" w:cs="Arial"/>
                    </w:rPr>
                    <w:t>1st</w:t>
                  </w:r>
                  <w:r>
                    <w:rPr>
                      <w:rFonts w:ascii="Arial" w:hAnsi="Arial" w:cs="Arial"/>
                    </w:rPr>
                    <w:t xml:space="preserve"> Class</w:t>
                  </w:r>
                </w:p>
                <w:p w14:paraId="64C636E0" w14:textId="77777777" w:rsidR="00ED3FC2" w:rsidRPr="00B20E40" w:rsidRDefault="00ED3FC2" w:rsidP="00023C63">
                  <w:pPr>
                    <w:rPr>
                      <w:rFonts w:ascii="Arial" w:hAnsi="Arial" w:cs="Arial"/>
                    </w:rPr>
                  </w:pPr>
                  <w:r w:rsidRPr="00B20E40">
                    <w:rPr>
                      <w:rFonts w:ascii="Arial" w:hAnsi="Arial" w:cs="Arial"/>
                    </w:rPr>
                    <w:t>(70% +)</w:t>
                  </w:r>
                </w:p>
              </w:tc>
              <w:tc>
                <w:tcPr>
                  <w:tcW w:w="5226" w:type="dxa"/>
                  <w:shd w:val="clear" w:color="auto" w:fill="auto"/>
                </w:tcPr>
                <w:p w14:paraId="23342910" w14:textId="20528FDF" w:rsidR="00ED3FC2" w:rsidRPr="007C0B75" w:rsidRDefault="00ED3FC2" w:rsidP="00DE6654">
                  <w:pPr>
                    <w:rPr>
                      <w:rFonts w:ascii="Arial" w:hAnsi="Arial" w:cs="Arial"/>
                    </w:rPr>
                  </w:pPr>
                  <w:r>
                    <w:t>Excellent understanding of all issues is evident. Good quality code presented.</w:t>
                  </w:r>
                  <w:r w:rsidR="007833B3">
                    <w:t xml:space="preserve"> Code is efficient and documentation explains the operation of the code to a high level. </w:t>
                  </w:r>
                  <w:r>
                    <w:t xml:space="preserve">Performance data </w:t>
                  </w:r>
                  <w:r w:rsidR="007833B3">
                    <w:t xml:space="preserve">has </w:t>
                  </w:r>
                  <w:r w:rsidR="00DE6654">
                    <w:t xml:space="preserve">been </w:t>
                  </w:r>
                  <w:r>
                    <w:t>gathered and explained.</w:t>
                  </w:r>
                  <w:r w:rsidR="007833B3">
                    <w:t xml:space="preserve"> Presentation of the results is </w:t>
                  </w:r>
                  <w:r w:rsidR="00DE6654">
                    <w:t xml:space="preserve">well </w:t>
                  </w:r>
                  <w:r w:rsidR="000C4D0C">
                    <w:t>thought</w:t>
                  </w:r>
                  <w:r w:rsidR="00DE6654">
                    <w:t xml:space="preserve"> out</w:t>
                  </w:r>
                  <w:r w:rsidR="007833B3">
                    <w:t xml:space="preserve"> and the results obtained are explained clearly. </w:t>
                  </w:r>
                </w:p>
              </w:tc>
            </w:tr>
          </w:tbl>
          <w:p w14:paraId="6A6C2F96" w14:textId="77777777" w:rsidR="00ED3FC2" w:rsidRPr="000D3587" w:rsidRDefault="00ED3FC2" w:rsidP="00023C63">
            <w:pPr>
              <w:rPr>
                <w:rFonts w:ascii="Arial" w:hAnsi="Arial"/>
                <w:b/>
              </w:rPr>
            </w:pPr>
          </w:p>
        </w:tc>
      </w:tr>
    </w:tbl>
    <w:p w14:paraId="24736D40" w14:textId="77777777" w:rsidR="000E58DE" w:rsidRDefault="000E58DE">
      <w:pPr>
        <w:spacing w:after="200" w:line="276" w:lineRule="auto"/>
        <w:rPr>
          <w:rFonts w:ascii="Arial" w:hAnsi="Arial"/>
          <w:b/>
        </w:rPr>
      </w:pPr>
    </w:p>
    <w:tbl>
      <w:tblPr>
        <w:tblStyle w:val="TableGrid"/>
        <w:tblW w:w="8801" w:type="dxa"/>
        <w:tblInd w:w="108"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6379"/>
        <w:gridCol w:w="1276"/>
        <w:gridCol w:w="1146"/>
      </w:tblGrid>
      <w:tr w:rsidR="000E58DE" w14:paraId="37AF6D97" w14:textId="77777777" w:rsidTr="00030322">
        <w:trPr>
          <w:trHeight w:val="454"/>
        </w:trPr>
        <w:tc>
          <w:tcPr>
            <w:tcW w:w="6379" w:type="dxa"/>
            <w:shd w:val="clear" w:color="auto" w:fill="auto"/>
            <w:vAlign w:val="center"/>
          </w:tcPr>
          <w:p w14:paraId="45885DED" w14:textId="77777777" w:rsidR="000E58DE" w:rsidRPr="00DE1634" w:rsidRDefault="000E58DE" w:rsidP="00030322">
            <w:pPr>
              <w:rPr>
                <w:rFonts w:ascii="Arial" w:hAnsi="Arial" w:cs="Arial"/>
                <w:b/>
                <w:sz w:val="22"/>
                <w:szCs w:val="22"/>
              </w:rPr>
            </w:pPr>
            <w:r>
              <w:rPr>
                <w:rFonts w:ascii="Arial" w:hAnsi="Arial" w:cs="Arial"/>
                <w:b/>
                <w:sz w:val="28"/>
                <w:szCs w:val="28"/>
              </w:rPr>
              <w:t xml:space="preserve">Indicative </w:t>
            </w:r>
            <w:r w:rsidRPr="00DE1634">
              <w:rPr>
                <w:rFonts w:ascii="Arial" w:hAnsi="Arial" w:cs="Arial"/>
                <w:b/>
                <w:sz w:val="28"/>
                <w:szCs w:val="28"/>
              </w:rPr>
              <w:t>Marking Scheme</w:t>
            </w:r>
          </w:p>
        </w:tc>
        <w:tc>
          <w:tcPr>
            <w:tcW w:w="1276" w:type="dxa"/>
            <w:shd w:val="clear" w:color="auto" w:fill="auto"/>
            <w:vAlign w:val="center"/>
          </w:tcPr>
          <w:p w14:paraId="1B881FE5" w14:textId="77777777" w:rsidR="000E58DE" w:rsidRPr="00DE1634" w:rsidRDefault="000E58DE" w:rsidP="00030322">
            <w:pPr>
              <w:jc w:val="center"/>
              <w:rPr>
                <w:rFonts w:ascii="Arial" w:hAnsi="Arial" w:cs="Arial"/>
                <w:b/>
                <w:sz w:val="22"/>
                <w:szCs w:val="22"/>
              </w:rPr>
            </w:pPr>
            <w:r w:rsidRPr="00DE1634">
              <w:rPr>
                <w:rFonts w:ascii="Arial" w:hAnsi="Arial" w:cs="Arial"/>
                <w:b/>
                <w:sz w:val="22"/>
                <w:szCs w:val="22"/>
              </w:rPr>
              <w:t>Marks Available</w:t>
            </w:r>
          </w:p>
        </w:tc>
        <w:tc>
          <w:tcPr>
            <w:tcW w:w="1146" w:type="dxa"/>
            <w:shd w:val="clear" w:color="auto" w:fill="auto"/>
            <w:vAlign w:val="center"/>
          </w:tcPr>
          <w:p w14:paraId="503C6304" w14:textId="77777777" w:rsidR="000E58DE" w:rsidRPr="00DE1634" w:rsidRDefault="000E58DE" w:rsidP="00030322">
            <w:pPr>
              <w:jc w:val="center"/>
              <w:rPr>
                <w:rFonts w:ascii="Arial" w:hAnsi="Arial" w:cs="Arial"/>
                <w:b/>
                <w:sz w:val="22"/>
                <w:szCs w:val="22"/>
              </w:rPr>
            </w:pPr>
            <w:r w:rsidRPr="00DE1634">
              <w:rPr>
                <w:rFonts w:ascii="Arial" w:hAnsi="Arial" w:cs="Arial"/>
                <w:b/>
                <w:sz w:val="22"/>
                <w:szCs w:val="22"/>
              </w:rPr>
              <w:t>Marks Awarded</w:t>
            </w:r>
          </w:p>
        </w:tc>
      </w:tr>
      <w:tr w:rsidR="000E58DE" w14:paraId="44D3472A" w14:textId="77777777" w:rsidTr="00030322">
        <w:trPr>
          <w:trHeight w:val="397"/>
        </w:trPr>
        <w:tc>
          <w:tcPr>
            <w:tcW w:w="6379" w:type="dxa"/>
            <w:shd w:val="clear" w:color="auto" w:fill="auto"/>
            <w:vAlign w:val="bottom"/>
          </w:tcPr>
          <w:p w14:paraId="600C0B3A" w14:textId="77777777" w:rsidR="000E58DE" w:rsidRPr="00507803" w:rsidRDefault="000E58DE" w:rsidP="00030322">
            <w:pPr>
              <w:rPr>
                <w:rFonts w:ascii="Arial" w:hAnsi="Arial" w:cs="Arial"/>
                <w:b/>
                <w:sz w:val="22"/>
                <w:szCs w:val="22"/>
              </w:rPr>
            </w:pPr>
            <w:r w:rsidRPr="00507803">
              <w:rPr>
                <w:rFonts w:ascii="Arial" w:hAnsi="Arial" w:cs="Arial"/>
                <w:sz w:val="22"/>
                <w:szCs w:val="22"/>
              </w:rPr>
              <w:t>Basic sequential code</w:t>
            </w:r>
          </w:p>
        </w:tc>
        <w:tc>
          <w:tcPr>
            <w:tcW w:w="1276" w:type="dxa"/>
            <w:shd w:val="clear" w:color="auto" w:fill="auto"/>
            <w:vAlign w:val="bottom"/>
          </w:tcPr>
          <w:p w14:paraId="491793F3" w14:textId="77777777" w:rsidR="000E58DE" w:rsidRPr="00035D12" w:rsidRDefault="000E58DE" w:rsidP="00030322">
            <w:pPr>
              <w:jc w:val="center"/>
              <w:rPr>
                <w:rFonts w:ascii="Arial" w:hAnsi="Arial" w:cs="Arial"/>
                <w:sz w:val="22"/>
                <w:szCs w:val="22"/>
              </w:rPr>
            </w:pPr>
            <w:r w:rsidRPr="00035D12">
              <w:rPr>
                <w:rFonts w:ascii="Arial" w:hAnsi="Arial" w:cs="Arial"/>
                <w:sz w:val="22"/>
                <w:szCs w:val="22"/>
              </w:rPr>
              <w:t>10</w:t>
            </w:r>
          </w:p>
        </w:tc>
        <w:tc>
          <w:tcPr>
            <w:tcW w:w="1146" w:type="dxa"/>
            <w:shd w:val="clear" w:color="auto" w:fill="auto"/>
            <w:vAlign w:val="bottom"/>
          </w:tcPr>
          <w:p w14:paraId="2893AFFD" w14:textId="77777777" w:rsidR="000E58DE" w:rsidRPr="00755C88" w:rsidRDefault="000E58DE" w:rsidP="00030322">
            <w:pPr>
              <w:jc w:val="center"/>
              <w:rPr>
                <w:rFonts w:ascii="Arial" w:hAnsi="Arial" w:cs="Arial"/>
                <w:b/>
                <w:sz w:val="22"/>
                <w:szCs w:val="22"/>
              </w:rPr>
            </w:pPr>
          </w:p>
        </w:tc>
      </w:tr>
      <w:tr w:rsidR="000E58DE" w14:paraId="2E194492" w14:textId="77777777" w:rsidTr="00030322">
        <w:trPr>
          <w:trHeight w:val="397"/>
        </w:trPr>
        <w:tc>
          <w:tcPr>
            <w:tcW w:w="6379" w:type="dxa"/>
            <w:shd w:val="clear" w:color="auto" w:fill="auto"/>
            <w:vAlign w:val="bottom"/>
          </w:tcPr>
          <w:p w14:paraId="785DF052" w14:textId="77777777" w:rsidR="000E58DE" w:rsidRPr="004330E5" w:rsidRDefault="000E58DE" w:rsidP="00030322">
            <w:pPr>
              <w:rPr>
                <w:rFonts w:ascii="Arial" w:hAnsi="Arial" w:cs="Arial"/>
                <w:b/>
                <w:sz w:val="22"/>
                <w:szCs w:val="22"/>
              </w:rPr>
            </w:pPr>
            <w:r w:rsidRPr="006C7FA9">
              <w:rPr>
                <w:rFonts w:ascii="Arial" w:hAnsi="Arial" w:cs="Arial"/>
                <w:sz w:val="22"/>
                <w:szCs w:val="22"/>
              </w:rPr>
              <w:t>Modified sequential code</w:t>
            </w:r>
          </w:p>
        </w:tc>
        <w:tc>
          <w:tcPr>
            <w:tcW w:w="1276" w:type="dxa"/>
            <w:shd w:val="clear" w:color="auto" w:fill="auto"/>
            <w:vAlign w:val="bottom"/>
          </w:tcPr>
          <w:p w14:paraId="46D9605E" w14:textId="77777777" w:rsidR="000E58DE" w:rsidRDefault="000E58DE" w:rsidP="00030322">
            <w:pPr>
              <w:jc w:val="center"/>
              <w:rPr>
                <w:rFonts w:ascii="Arial" w:hAnsi="Arial" w:cs="Arial"/>
                <w:sz w:val="22"/>
                <w:szCs w:val="22"/>
              </w:rPr>
            </w:pPr>
            <w:r>
              <w:rPr>
                <w:rFonts w:ascii="Arial" w:hAnsi="Arial" w:cs="Arial"/>
                <w:sz w:val="22"/>
                <w:szCs w:val="22"/>
              </w:rPr>
              <w:t>10</w:t>
            </w:r>
          </w:p>
        </w:tc>
        <w:tc>
          <w:tcPr>
            <w:tcW w:w="1146" w:type="dxa"/>
            <w:shd w:val="clear" w:color="auto" w:fill="auto"/>
            <w:vAlign w:val="bottom"/>
          </w:tcPr>
          <w:p w14:paraId="1C52C341" w14:textId="77777777" w:rsidR="000E58DE" w:rsidRDefault="000E58DE" w:rsidP="00030322">
            <w:pPr>
              <w:jc w:val="center"/>
              <w:rPr>
                <w:rFonts w:ascii="Arial" w:hAnsi="Arial" w:cs="Arial"/>
                <w:sz w:val="22"/>
                <w:szCs w:val="22"/>
              </w:rPr>
            </w:pPr>
          </w:p>
        </w:tc>
      </w:tr>
      <w:tr w:rsidR="000E58DE" w14:paraId="6DD1E021" w14:textId="77777777" w:rsidTr="00030322">
        <w:trPr>
          <w:trHeight w:val="397"/>
        </w:trPr>
        <w:tc>
          <w:tcPr>
            <w:tcW w:w="6379" w:type="dxa"/>
            <w:shd w:val="clear" w:color="auto" w:fill="auto"/>
            <w:vAlign w:val="bottom"/>
          </w:tcPr>
          <w:p w14:paraId="1A68521C" w14:textId="77777777" w:rsidR="000E58DE" w:rsidRPr="004330E5" w:rsidRDefault="000E58DE" w:rsidP="00030322">
            <w:pPr>
              <w:rPr>
                <w:rFonts w:ascii="Arial" w:hAnsi="Arial" w:cs="Arial"/>
                <w:b/>
                <w:sz w:val="22"/>
                <w:szCs w:val="22"/>
              </w:rPr>
            </w:pPr>
            <w:r w:rsidRPr="006C7FA9">
              <w:rPr>
                <w:rFonts w:ascii="Arial" w:hAnsi="Arial" w:cs="Arial"/>
                <w:sz w:val="22"/>
                <w:szCs w:val="22"/>
              </w:rPr>
              <w:t>Threaded version</w:t>
            </w:r>
          </w:p>
        </w:tc>
        <w:tc>
          <w:tcPr>
            <w:tcW w:w="1276" w:type="dxa"/>
            <w:shd w:val="clear" w:color="auto" w:fill="auto"/>
            <w:vAlign w:val="bottom"/>
          </w:tcPr>
          <w:p w14:paraId="2F22B113" w14:textId="77777777" w:rsidR="000E58DE" w:rsidRDefault="000E58DE" w:rsidP="00030322">
            <w:pPr>
              <w:jc w:val="center"/>
              <w:rPr>
                <w:rFonts w:ascii="Arial" w:hAnsi="Arial" w:cs="Arial"/>
                <w:sz w:val="22"/>
                <w:szCs w:val="22"/>
              </w:rPr>
            </w:pPr>
            <w:r>
              <w:rPr>
                <w:rFonts w:ascii="Arial" w:hAnsi="Arial" w:cs="Arial"/>
                <w:sz w:val="22"/>
                <w:szCs w:val="22"/>
              </w:rPr>
              <w:t>40</w:t>
            </w:r>
          </w:p>
        </w:tc>
        <w:tc>
          <w:tcPr>
            <w:tcW w:w="1146" w:type="dxa"/>
            <w:shd w:val="clear" w:color="auto" w:fill="auto"/>
            <w:vAlign w:val="bottom"/>
          </w:tcPr>
          <w:p w14:paraId="60EFE285" w14:textId="77777777" w:rsidR="000E58DE" w:rsidRDefault="000E58DE" w:rsidP="00030322">
            <w:pPr>
              <w:jc w:val="center"/>
              <w:rPr>
                <w:rFonts w:ascii="Arial" w:hAnsi="Arial" w:cs="Arial"/>
                <w:sz w:val="22"/>
                <w:szCs w:val="22"/>
              </w:rPr>
            </w:pPr>
          </w:p>
        </w:tc>
      </w:tr>
      <w:tr w:rsidR="000E58DE" w14:paraId="0EFBBC49" w14:textId="77777777" w:rsidTr="00030322">
        <w:trPr>
          <w:trHeight w:val="397"/>
        </w:trPr>
        <w:tc>
          <w:tcPr>
            <w:tcW w:w="6379" w:type="dxa"/>
            <w:shd w:val="clear" w:color="auto" w:fill="auto"/>
            <w:vAlign w:val="bottom"/>
          </w:tcPr>
          <w:p w14:paraId="27904DB2" w14:textId="77777777" w:rsidR="000E58DE" w:rsidRDefault="000E58DE" w:rsidP="00030322">
            <w:pPr>
              <w:rPr>
                <w:rFonts w:ascii="Arial" w:hAnsi="Arial" w:cs="Arial"/>
                <w:sz w:val="22"/>
                <w:szCs w:val="22"/>
              </w:rPr>
            </w:pPr>
            <w:r w:rsidRPr="006C7FA9">
              <w:rPr>
                <w:rFonts w:ascii="Arial" w:hAnsi="Arial" w:cs="Arial"/>
                <w:sz w:val="22"/>
                <w:szCs w:val="22"/>
              </w:rPr>
              <w:t xml:space="preserve">Performance issues </w:t>
            </w:r>
            <w:r>
              <w:rPr>
                <w:rFonts w:ascii="Arial" w:hAnsi="Arial" w:cs="Arial"/>
                <w:sz w:val="22"/>
                <w:szCs w:val="22"/>
              </w:rPr>
              <w:t>investigated</w:t>
            </w:r>
          </w:p>
        </w:tc>
        <w:tc>
          <w:tcPr>
            <w:tcW w:w="1276" w:type="dxa"/>
            <w:shd w:val="clear" w:color="auto" w:fill="auto"/>
            <w:vAlign w:val="bottom"/>
          </w:tcPr>
          <w:p w14:paraId="66017B4E" w14:textId="77777777" w:rsidR="000E58DE" w:rsidRDefault="000E58DE" w:rsidP="00030322">
            <w:pPr>
              <w:jc w:val="center"/>
              <w:rPr>
                <w:rFonts w:ascii="Arial" w:hAnsi="Arial" w:cs="Arial"/>
                <w:sz w:val="22"/>
                <w:szCs w:val="22"/>
              </w:rPr>
            </w:pPr>
            <w:r>
              <w:rPr>
                <w:rFonts w:ascii="Arial" w:hAnsi="Arial" w:cs="Arial"/>
                <w:sz w:val="22"/>
                <w:szCs w:val="22"/>
              </w:rPr>
              <w:t>20</w:t>
            </w:r>
          </w:p>
        </w:tc>
        <w:tc>
          <w:tcPr>
            <w:tcW w:w="1146" w:type="dxa"/>
            <w:shd w:val="clear" w:color="auto" w:fill="auto"/>
            <w:vAlign w:val="bottom"/>
          </w:tcPr>
          <w:p w14:paraId="61E450C7" w14:textId="77777777" w:rsidR="000E58DE" w:rsidRDefault="000E58DE" w:rsidP="00030322">
            <w:pPr>
              <w:jc w:val="center"/>
              <w:rPr>
                <w:rFonts w:ascii="Arial" w:hAnsi="Arial" w:cs="Arial"/>
                <w:sz w:val="22"/>
                <w:szCs w:val="22"/>
              </w:rPr>
            </w:pPr>
          </w:p>
        </w:tc>
      </w:tr>
      <w:tr w:rsidR="000E58DE" w14:paraId="770C4331" w14:textId="77777777" w:rsidTr="00030322">
        <w:trPr>
          <w:trHeight w:val="397"/>
        </w:trPr>
        <w:tc>
          <w:tcPr>
            <w:tcW w:w="6379" w:type="dxa"/>
            <w:shd w:val="clear" w:color="auto" w:fill="auto"/>
            <w:vAlign w:val="bottom"/>
          </w:tcPr>
          <w:p w14:paraId="6A72F5C3" w14:textId="77777777" w:rsidR="000E58DE" w:rsidRDefault="000E58DE" w:rsidP="00030322">
            <w:pPr>
              <w:rPr>
                <w:rFonts w:ascii="Arial" w:hAnsi="Arial" w:cs="Arial"/>
                <w:sz w:val="22"/>
                <w:szCs w:val="22"/>
              </w:rPr>
            </w:pPr>
            <w:r>
              <w:rPr>
                <w:rFonts w:ascii="Arial" w:hAnsi="Arial" w:cs="Arial"/>
                <w:sz w:val="22"/>
                <w:szCs w:val="22"/>
              </w:rPr>
              <w:t>Report, discussion and conclusions.</w:t>
            </w:r>
          </w:p>
        </w:tc>
        <w:tc>
          <w:tcPr>
            <w:tcW w:w="1276" w:type="dxa"/>
            <w:shd w:val="clear" w:color="auto" w:fill="auto"/>
            <w:vAlign w:val="bottom"/>
          </w:tcPr>
          <w:p w14:paraId="574B3159" w14:textId="77777777" w:rsidR="000E58DE" w:rsidRDefault="000E58DE" w:rsidP="00030322">
            <w:pPr>
              <w:jc w:val="center"/>
              <w:rPr>
                <w:rFonts w:ascii="Arial" w:hAnsi="Arial" w:cs="Arial"/>
                <w:sz w:val="22"/>
                <w:szCs w:val="22"/>
              </w:rPr>
            </w:pPr>
            <w:r>
              <w:rPr>
                <w:rFonts w:ascii="Arial" w:hAnsi="Arial" w:cs="Arial"/>
                <w:sz w:val="22"/>
                <w:szCs w:val="22"/>
              </w:rPr>
              <w:t>20</w:t>
            </w:r>
          </w:p>
        </w:tc>
        <w:tc>
          <w:tcPr>
            <w:tcW w:w="1146" w:type="dxa"/>
            <w:shd w:val="clear" w:color="auto" w:fill="auto"/>
            <w:vAlign w:val="bottom"/>
          </w:tcPr>
          <w:p w14:paraId="7AB118AB" w14:textId="77777777" w:rsidR="000E58DE" w:rsidRDefault="000E58DE" w:rsidP="00030322">
            <w:pPr>
              <w:jc w:val="center"/>
              <w:rPr>
                <w:rFonts w:ascii="Arial" w:hAnsi="Arial" w:cs="Arial"/>
                <w:sz w:val="22"/>
                <w:szCs w:val="22"/>
              </w:rPr>
            </w:pPr>
          </w:p>
        </w:tc>
      </w:tr>
    </w:tbl>
    <w:p w14:paraId="403A308F" w14:textId="56D57F04" w:rsidR="00ED3FC2" w:rsidRDefault="00ED3FC2">
      <w:pPr>
        <w:spacing w:after="200" w:line="276" w:lineRule="auto"/>
        <w:rPr>
          <w:rFonts w:ascii="Arial" w:hAnsi="Arial"/>
          <w:b/>
        </w:rPr>
      </w:pPr>
      <w:r>
        <w:rPr>
          <w:rFonts w:ascii="Arial" w:hAnsi="Arial"/>
          <w:b/>
        </w:rPr>
        <w:br w:type="page"/>
      </w:r>
    </w:p>
    <w:p w14:paraId="5776970A" w14:textId="77777777" w:rsidR="00ED3FC2" w:rsidRDefault="00ED3FC2" w:rsidP="00ED3FC2">
      <w:pPr>
        <w:rPr>
          <w:rFonts w:ascii="Arial" w:hAnsi="Arial"/>
          <w:b/>
        </w:rPr>
      </w:pPr>
    </w:p>
    <w:p w14:paraId="615B0AFB" w14:textId="77777777" w:rsidR="00BF1E7A" w:rsidRDefault="00BF1E7A" w:rsidP="00F03778">
      <w:pPr>
        <w:jc w:val="center"/>
        <w:rPr>
          <w:rFonts w:ascii="Arial" w:hAnsi="Arial"/>
        </w:rPr>
      </w:pPr>
    </w:p>
    <w:tbl>
      <w:tblPr>
        <w:tblStyle w:val="TableGrid"/>
        <w:tblW w:w="8897" w:type="dxa"/>
        <w:tblLook w:val="04A0" w:firstRow="1" w:lastRow="0" w:firstColumn="1" w:lastColumn="0" w:noHBand="0" w:noVBand="1"/>
      </w:tblPr>
      <w:tblGrid>
        <w:gridCol w:w="8897"/>
      </w:tblGrid>
      <w:tr w:rsidR="00990DB4" w:rsidRPr="000D3587" w14:paraId="392E20DD" w14:textId="77777777" w:rsidTr="009615AC">
        <w:tc>
          <w:tcPr>
            <w:tcW w:w="8897" w:type="dxa"/>
          </w:tcPr>
          <w:p w14:paraId="4B11B873" w14:textId="77777777" w:rsidR="00990DB4" w:rsidRDefault="00990DB4" w:rsidP="00990DB4">
            <w:pPr>
              <w:jc w:val="center"/>
              <w:rPr>
                <w:rFonts w:ascii="Arial" w:hAnsi="Arial"/>
                <w:b/>
              </w:rPr>
            </w:pPr>
            <w:r>
              <w:rPr>
                <w:rFonts w:ascii="Arial" w:hAnsi="Arial"/>
                <w:b/>
              </w:rPr>
              <w:t>Part B: Marking and Assessment</w:t>
            </w:r>
          </w:p>
          <w:p w14:paraId="01DDE886" w14:textId="77777777" w:rsidR="00990DB4" w:rsidRPr="000D3587" w:rsidRDefault="00990DB4" w:rsidP="00990DB4">
            <w:pPr>
              <w:jc w:val="center"/>
              <w:rPr>
                <w:rFonts w:ascii="Arial" w:hAnsi="Arial"/>
                <w:b/>
              </w:rPr>
            </w:pPr>
            <w:r>
              <w:rPr>
                <w:rFonts w:ascii="Arial" w:hAnsi="Arial"/>
                <w:b/>
              </w:rPr>
              <w:t>(to be completed by Module Lecturer)</w:t>
            </w:r>
          </w:p>
        </w:tc>
      </w:tr>
      <w:tr w:rsidR="00BF1E7A" w:rsidRPr="000D3587" w14:paraId="3664D07C" w14:textId="77777777" w:rsidTr="009615AC">
        <w:tc>
          <w:tcPr>
            <w:tcW w:w="8897" w:type="dxa"/>
          </w:tcPr>
          <w:p w14:paraId="39AFA35E" w14:textId="77777777" w:rsidR="00BF1E7A" w:rsidRPr="000D3587" w:rsidRDefault="00BF1E7A" w:rsidP="009615AC">
            <w:pPr>
              <w:rPr>
                <w:rFonts w:ascii="Arial" w:hAnsi="Arial"/>
                <w:b/>
              </w:rPr>
            </w:pPr>
            <w:r w:rsidRPr="000D3587">
              <w:rPr>
                <w:rFonts w:ascii="Arial" w:hAnsi="Arial"/>
                <w:b/>
              </w:rPr>
              <w:t>Ass</w:t>
            </w:r>
            <w:r>
              <w:rPr>
                <w:rFonts w:ascii="Arial" w:hAnsi="Arial"/>
                <w:b/>
              </w:rPr>
              <w:t>essment</w:t>
            </w:r>
            <w:r w:rsidRPr="000D3587">
              <w:rPr>
                <w:rFonts w:ascii="Arial" w:hAnsi="Arial"/>
                <w:b/>
              </w:rPr>
              <w:t xml:space="preserve"> Task: </w:t>
            </w:r>
          </w:p>
          <w:p w14:paraId="221B18E7" w14:textId="77777777" w:rsidR="00BF1E7A" w:rsidRDefault="00BF1E7A" w:rsidP="009615AC">
            <w:pPr>
              <w:rPr>
                <w:ins w:id="3" w:author="Jo Smedley" w:date="2014-07-05T19:12:00Z"/>
                <w:rFonts w:ascii="Arial" w:hAnsi="Arial"/>
              </w:rPr>
            </w:pPr>
          </w:p>
          <w:p w14:paraId="049721E6" w14:textId="77777777" w:rsidR="00F03778" w:rsidRPr="000D3587" w:rsidRDefault="00F03778" w:rsidP="009615AC">
            <w:pPr>
              <w:rPr>
                <w:rFonts w:ascii="Arial" w:hAnsi="Arial"/>
              </w:rPr>
            </w:pPr>
          </w:p>
          <w:p w14:paraId="34FC2F13" w14:textId="77777777" w:rsidR="00BF1E7A" w:rsidRDefault="00BF1E7A" w:rsidP="009615AC">
            <w:pPr>
              <w:rPr>
                <w:ins w:id="4" w:author="Jo Smedley" w:date="2014-07-05T19:04:00Z"/>
                <w:rFonts w:ascii="Arial" w:hAnsi="Arial"/>
              </w:rPr>
            </w:pPr>
          </w:p>
          <w:p w14:paraId="49A6C06C" w14:textId="77777777" w:rsidR="005D5840" w:rsidRDefault="005D5840" w:rsidP="009615AC">
            <w:pPr>
              <w:rPr>
                <w:ins w:id="5" w:author="Jo Smedley" w:date="2014-07-05T19:04:00Z"/>
                <w:rFonts w:ascii="Arial" w:hAnsi="Arial"/>
              </w:rPr>
            </w:pPr>
          </w:p>
          <w:p w14:paraId="1D30C4E1" w14:textId="77777777" w:rsidR="005D5840" w:rsidRPr="000D3587" w:rsidRDefault="005D5840" w:rsidP="009615AC">
            <w:pPr>
              <w:rPr>
                <w:rFonts w:ascii="Arial" w:hAnsi="Arial"/>
              </w:rPr>
            </w:pPr>
          </w:p>
          <w:p w14:paraId="72FDB6D0" w14:textId="77777777" w:rsidR="00BF1E7A" w:rsidRPr="000D3587" w:rsidRDefault="00BF1E7A" w:rsidP="009615AC">
            <w:pPr>
              <w:rPr>
                <w:rFonts w:ascii="Arial" w:hAnsi="Arial"/>
              </w:rPr>
            </w:pPr>
          </w:p>
          <w:p w14:paraId="0A5B49EB" w14:textId="77777777" w:rsidR="00BF1E7A" w:rsidRPr="000D3587" w:rsidRDefault="00BF1E7A" w:rsidP="009615AC">
            <w:pPr>
              <w:rPr>
                <w:rFonts w:ascii="Arial" w:hAnsi="Arial"/>
              </w:rPr>
            </w:pPr>
          </w:p>
          <w:p w14:paraId="6B2F75B0" w14:textId="77777777" w:rsidR="00BF1E7A" w:rsidRPr="000D3587" w:rsidRDefault="00BF1E7A" w:rsidP="009615AC">
            <w:pPr>
              <w:rPr>
                <w:rFonts w:ascii="Arial" w:hAnsi="Arial"/>
              </w:rPr>
            </w:pPr>
          </w:p>
          <w:p w14:paraId="4D01D6B9" w14:textId="77777777" w:rsidR="005D5840" w:rsidRDefault="005D5840" w:rsidP="009615AC">
            <w:pPr>
              <w:rPr>
                <w:ins w:id="6" w:author="Jo Smedley" w:date="2014-07-05T19:04:00Z"/>
                <w:rFonts w:ascii="Arial" w:hAnsi="Arial"/>
              </w:rPr>
            </w:pPr>
          </w:p>
          <w:p w14:paraId="5A9762A7" w14:textId="77777777" w:rsidR="005D5840" w:rsidRPr="000D3587" w:rsidRDefault="005D5840" w:rsidP="009615AC">
            <w:pPr>
              <w:rPr>
                <w:rFonts w:ascii="Arial" w:hAnsi="Arial"/>
              </w:rPr>
            </w:pPr>
          </w:p>
          <w:p w14:paraId="7CB08CA3" w14:textId="77777777" w:rsidR="00BF1E7A" w:rsidRPr="000D3587" w:rsidRDefault="00BF1E7A" w:rsidP="009615AC">
            <w:pPr>
              <w:rPr>
                <w:rFonts w:ascii="Arial" w:hAnsi="Arial"/>
              </w:rPr>
            </w:pPr>
          </w:p>
          <w:p w14:paraId="1C103F9B" w14:textId="77777777" w:rsidR="00BF1E7A" w:rsidRPr="000D3587" w:rsidRDefault="00BF1E7A" w:rsidP="009615AC">
            <w:pPr>
              <w:rPr>
                <w:rFonts w:ascii="Arial" w:hAnsi="Arial"/>
              </w:rPr>
            </w:pPr>
          </w:p>
        </w:tc>
      </w:tr>
      <w:tr w:rsidR="00BF1E7A" w:rsidRPr="000D3587" w14:paraId="0815C035" w14:textId="77777777" w:rsidTr="009615AC">
        <w:tc>
          <w:tcPr>
            <w:tcW w:w="8897" w:type="dxa"/>
          </w:tcPr>
          <w:p w14:paraId="549F0135" w14:textId="4E86B2A4" w:rsidR="00BF1E7A" w:rsidRPr="0031529E" w:rsidRDefault="00BF1E7A" w:rsidP="009615AC">
            <w:pPr>
              <w:rPr>
                <w:rFonts w:ascii="Arial" w:hAnsi="Arial"/>
              </w:rPr>
            </w:pPr>
            <w:r w:rsidRPr="000D3587">
              <w:rPr>
                <w:rFonts w:ascii="Arial" w:hAnsi="Arial"/>
                <w:b/>
              </w:rPr>
              <w:t>Learning Outcomes</w:t>
            </w:r>
            <w:r w:rsidR="00913E40">
              <w:rPr>
                <w:rFonts w:ascii="Arial" w:hAnsi="Arial"/>
                <w:b/>
              </w:rPr>
              <w:t xml:space="preserve"> to be assessed</w:t>
            </w:r>
            <w:r w:rsidRPr="000D3587">
              <w:rPr>
                <w:rFonts w:ascii="Arial" w:hAnsi="Arial"/>
                <w:b/>
              </w:rPr>
              <w:t xml:space="preserve"> </w:t>
            </w:r>
            <w:r w:rsidRPr="000D3587">
              <w:rPr>
                <w:rFonts w:ascii="Arial" w:hAnsi="Arial"/>
              </w:rPr>
              <w:t xml:space="preserve">(as specified in the validated module descriptor </w:t>
            </w:r>
            <w:hyperlink r:id="rId9" w:history="1">
              <w:r w:rsidR="00C271A8" w:rsidRPr="008651D6">
                <w:rPr>
                  <w:rStyle w:val="Hyperlink"/>
                </w:rPr>
                <w:t>https://icis.southwales.ac.uk/</w:t>
              </w:r>
            </w:hyperlink>
            <w:r w:rsidR="00C271A8">
              <w:t xml:space="preserve"> </w:t>
            </w:r>
            <w:r w:rsidRPr="000D3587">
              <w:rPr>
                <w:rFonts w:ascii="Arial" w:hAnsi="Arial"/>
              </w:rPr>
              <w:t>):</w:t>
            </w:r>
            <w:r w:rsidRPr="000D3587">
              <w:rPr>
                <w:rFonts w:ascii="Arial" w:hAnsi="Arial"/>
                <w:b/>
                <w:i/>
              </w:rPr>
              <w:t xml:space="preserve"> </w:t>
            </w:r>
          </w:p>
          <w:p w14:paraId="72FE3820" w14:textId="77777777" w:rsidR="00BF1E7A" w:rsidRPr="0031529E" w:rsidRDefault="00BF1E7A" w:rsidP="009615AC">
            <w:pPr>
              <w:rPr>
                <w:rFonts w:ascii="Arial" w:hAnsi="Arial"/>
              </w:rPr>
            </w:pPr>
          </w:p>
          <w:p w14:paraId="1DBC16B8" w14:textId="77777777" w:rsidR="00BF1E7A" w:rsidRPr="0031529E" w:rsidRDefault="00BF1E7A" w:rsidP="009615AC">
            <w:pPr>
              <w:rPr>
                <w:rFonts w:ascii="Arial" w:hAnsi="Arial"/>
              </w:rPr>
            </w:pPr>
          </w:p>
          <w:p w14:paraId="53C04452" w14:textId="77777777" w:rsidR="00BF1E7A" w:rsidRPr="0031529E" w:rsidRDefault="00BF1E7A" w:rsidP="009615AC">
            <w:pPr>
              <w:rPr>
                <w:rFonts w:ascii="Arial" w:hAnsi="Arial"/>
              </w:rPr>
            </w:pPr>
          </w:p>
          <w:p w14:paraId="1209CF77" w14:textId="77777777" w:rsidR="00BF1E7A" w:rsidRPr="0031529E" w:rsidRDefault="00BF1E7A" w:rsidP="009615AC">
            <w:pPr>
              <w:rPr>
                <w:rFonts w:ascii="Arial" w:hAnsi="Arial"/>
              </w:rPr>
            </w:pPr>
          </w:p>
          <w:p w14:paraId="1D68BB42" w14:textId="77777777" w:rsidR="00BF1E7A" w:rsidRPr="0031529E" w:rsidRDefault="00BF1E7A" w:rsidP="009615AC">
            <w:pPr>
              <w:rPr>
                <w:rFonts w:ascii="Arial" w:hAnsi="Arial"/>
              </w:rPr>
            </w:pPr>
          </w:p>
          <w:p w14:paraId="55E4A133" w14:textId="77777777" w:rsidR="00BF1E7A" w:rsidRPr="0031529E" w:rsidRDefault="00BF1E7A" w:rsidP="009615AC">
            <w:pPr>
              <w:rPr>
                <w:rFonts w:ascii="Arial" w:hAnsi="Arial"/>
              </w:rPr>
            </w:pPr>
          </w:p>
          <w:p w14:paraId="5A436CEB" w14:textId="77777777" w:rsidR="00BF1E7A" w:rsidRPr="0031529E" w:rsidRDefault="00BF1E7A" w:rsidP="009615AC">
            <w:pPr>
              <w:rPr>
                <w:rFonts w:ascii="Arial" w:hAnsi="Arial"/>
              </w:rPr>
            </w:pPr>
          </w:p>
          <w:p w14:paraId="67B65440" w14:textId="77777777" w:rsidR="00BF1E7A" w:rsidRPr="0031529E" w:rsidRDefault="00BF1E7A" w:rsidP="009615AC">
            <w:pPr>
              <w:rPr>
                <w:rFonts w:ascii="Arial" w:hAnsi="Arial"/>
              </w:rPr>
            </w:pPr>
          </w:p>
          <w:p w14:paraId="58CB1622" w14:textId="77777777" w:rsidR="00BF1E7A" w:rsidRPr="0031529E" w:rsidRDefault="00BF1E7A" w:rsidP="009615AC">
            <w:pPr>
              <w:rPr>
                <w:ins w:id="7" w:author="Jo Smedley" w:date="2014-07-05T19:04:00Z"/>
                <w:rFonts w:ascii="Arial" w:hAnsi="Arial"/>
              </w:rPr>
            </w:pPr>
          </w:p>
          <w:p w14:paraId="2A9660B7" w14:textId="77777777" w:rsidR="005D5840" w:rsidRPr="0031529E" w:rsidRDefault="005D5840" w:rsidP="009615AC">
            <w:pPr>
              <w:rPr>
                <w:ins w:id="8" w:author="Jo Smedley" w:date="2014-07-05T19:12:00Z"/>
                <w:rFonts w:ascii="Arial" w:hAnsi="Arial"/>
              </w:rPr>
            </w:pPr>
          </w:p>
          <w:p w14:paraId="66092678" w14:textId="77777777" w:rsidR="00F03778" w:rsidRPr="000D3587" w:rsidRDefault="00F03778" w:rsidP="009615AC">
            <w:pPr>
              <w:rPr>
                <w:rFonts w:ascii="Arial" w:hAnsi="Arial"/>
                <w:b/>
                <w:i/>
              </w:rPr>
            </w:pPr>
          </w:p>
        </w:tc>
      </w:tr>
      <w:tr w:rsidR="00BF1E7A" w:rsidRPr="000D3587" w14:paraId="2BE788EA" w14:textId="77777777" w:rsidTr="009615AC">
        <w:tc>
          <w:tcPr>
            <w:tcW w:w="8897" w:type="dxa"/>
          </w:tcPr>
          <w:p w14:paraId="457B7956" w14:textId="77777777" w:rsidR="00BF1E7A" w:rsidRPr="000D3587" w:rsidRDefault="00BF1E7A" w:rsidP="009615AC">
            <w:pPr>
              <w:rPr>
                <w:rFonts w:ascii="Arial" w:hAnsi="Arial"/>
                <w:b/>
              </w:rPr>
            </w:pPr>
            <w:r>
              <w:rPr>
                <w:rFonts w:ascii="Arial" w:hAnsi="Arial"/>
                <w:b/>
              </w:rPr>
              <w:t>Grading</w:t>
            </w:r>
            <w:r w:rsidRPr="000D3587">
              <w:rPr>
                <w:rFonts w:ascii="Arial" w:hAnsi="Arial"/>
                <w:b/>
              </w:rPr>
              <w:t xml:space="preserve"> Criteria:</w:t>
            </w:r>
          </w:p>
          <w:p w14:paraId="2CEAA80B" w14:textId="77777777" w:rsidR="00BF1E7A" w:rsidRDefault="00BF1E7A" w:rsidP="009615AC">
            <w:pPr>
              <w:rPr>
                <w:ins w:id="9" w:author="Jo Smedley" w:date="2014-07-05T19:12:00Z"/>
                <w:rFonts w:ascii="Arial" w:hAnsi="Arial"/>
                <w:b/>
              </w:rPr>
            </w:pPr>
          </w:p>
          <w:p w14:paraId="413D72A1" w14:textId="77777777" w:rsidR="00F03778" w:rsidRDefault="00F03778" w:rsidP="009615AC">
            <w:pPr>
              <w:rPr>
                <w:ins w:id="10" w:author="Jo Smedley" w:date="2014-07-05T19:12:00Z"/>
                <w:rFonts w:ascii="Arial" w:hAnsi="Arial"/>
                <w:b/>
              </w:rPr>
            </w:pPr>
          </w:p>
          <w:p w14:paraId="6D637303" w14:textId="77777777" w:rsidR="00F03778" w:rsidRDefault="00F03778" w:rsidP="009615AC">
            <w:pPr>
              <w:rPr>
                <w:ins w:id="11" w:author="Jo Smedley" w:date="2014-07-05T19:12:00Z"/>
                <w:rFonts w:ascii="Arial" w:hAnsi="Arial"/>
                <w:b/>
              </w:rPr>
            </w:pPr>
          </w:p>
          <w:p w14:paraId="1B4022D8" w14:textId="77777777" w:rsidR="00F03778" w:rsidRPr="000D3587" w:rsidRDefault="00F03778" w:rsidP="009615AC">
            <w:pPr>
              <w:rPr>
                <w:rFonts w:ascii="Arial" w:hAnsi="Arial"/>
                <w:b/>
              </w:rPr>
            </w:pPr>
          </w:p>
          <w:p w14:paraId="0685698D" w14:textId="77777777" w:rsidR="00BF1E7A" w:rsidRPr="000D3587" w:rsidRDefault="00BF1E7A" w:rsidP="009615AC">
            <w:pPr>
              <w:rPr>
                <w:rFonts w:ascii="Arial" w:hAnsi="Arial"/>
                <w:b/>
              </w:rPr>
            </w:pPr>
          </w:p>
          <w:p w14:paraId="472EF8B9" w14:textId="77777777" w:rsidR="00BF1E7A" w:rsidRDefault="00BF1E7A" w:rsidP="009615AC">
            <w:pPr>
              <w:rPr>
                <w:ins w:id="12" w:author="Jo Smedley" w:date="2014-07-05T19:03:00Z"/>
                <w:rFonts w:ascii="Arial" w:hAnsi="Arial"/>
                <w:b/>
              </w:rPr>
            </w:pPr>
          </w:p>
          <w:p w14:paraId="7008BB61" w14:textId="77777777" w:rsidR="005D5840" w:rsidRDefault="005D5840" w:rsidP="009615AC">
            <w:pPr>
              <w:rPr>
                <w:ins w:id="13" w:author="Jo Smedley" w:date="2014-07-05T19:03:00Z"/>
                <w:rFonts w:ascii="Arial" w:hAnsi="Arial"/>
                <w:b/>
              </w:rPr>
            </w:pPr>
          </w:p>
          <w:p w14:paraId="1A0960D7" w14:textId="77777777" w:rsidR="005D5840" w:rsidRPr="000D3587" w:rsidRDefault="005D5840" w:rsidP="009615AC">
            <w:pPr>
              <w:rPr>
                <w:rFonts w:ascii="Arial" w:hAnsi="Arial"/>
                <w:b/>
              </w:rPr>
            </w:pPr>
          </w:p>
          <w:p w14:paraId="74D4E175" w14:textId="77777777" w:rsidR="00BF1E7A" w:rsidRPr="000D3587" w:rsidRDefault="00BF1E7A" w:rsidP="009615AC">
            <w:pPr>
              <w:rPr>
                <w:rFonts w:ascii="Arial" w:hAnsi="Arial"/>
                <w:b/>
              </w:rPr>
            </w:pPr>
          </w:p>
          <w:p w14:paraId="25DA3F0A" w14:textId="77777777" w:rsidR="00BF1E7A" w:rsidRPr="000D3587" w:rsidRDefault="00BF1E7A" w:rsidP="009615AC">
            <w:pPr>
              <w:rPr>
                <w:rFonts w:ascii="Arial" w:hAnsi="Arial"/>
                <w:b/>
              </w:rPr>
            </w:pPr>
          </w:p>
          <w:p w14:paraId="6841D875" w14:textId="77777777" w:rsidR="00BF1E7A" w:rsidRPr="000D3587" w:rsidRDefault="00BF1E7A" w:rsidP="009615AC">
            <w:pPr>
              <w:rPr>
                <w:rFonts w:ascii="Arial" w:hAnsi="Arial"/>
                <w:b/>
              </w:rPr>
            </w:pPr>
          </w:p>
          <w:p w14:paraId="1B60CB09" w14:textId="77777777" w:rsidR="00BF1E7A" w:rsidRPr="000D3587" w:rsidRDefault="00BF1E7A" w:rsidP="009615AC">
            <w:pPr>
              <w:rPr>
                <w:rFonts w:ascii="Arial" w:hAnsi="Arial"/>
                <w:b/>
              </w:rPr>
            </w:pPr>
          </w:p>
          <w:p w14:paraId="6B59D5A2" w14:textId="77777777" w:rsidR="00BF1E7A" w:rsidRDefault="00BF1E7A" w:rsidP="009615AC">
            <w:pPr>
              <w:rPr>
                <w:ins w:id="14" w:author="Jo Smedley" w:date="2014-07-05T19:04:00Z"/>
                <w:rFonts w:ascii="Arial" w:hAnsi="Arial"/>
                <w:b/>
              </w:rPr>
            </w:pPr>
          </w:p>
          <w:p w14:paraId="70659EFC" w14:textId="77777777" w:rsidR="005D5840" w:rsidRDefault="005D5840" w:rsidP="009615AC">
            <w:pPr>
              <w:rPr>
                <w:ins w:id="15" w:author="Jo Smedley" w:date="2014-07-05T19:04:00Z"/>
                <w:rFonts w:ascii="Arial" w:hAnsi="Arial"/>
                <w:b/>
              </w:rPr>
            </w:pPr>
          </w:p>
          <w:p w14:paraId="0591228F" w14:textId="77777777" w:rsidR="005D5840" w:rsidRPr="000D3587" w:rsidRDefault="005D5840" w:rsidP="009615AC">
            <w:pPr>
              <w:rPr>
                <w:rFonts w:ascii="Arial" w:hAnsi="Arial"/>
                <w:b/>
              </w:rPr>
            </w:pPr>
          </w:p>
        </w:tc>
      </w:tr>
    </w:tbl>
    <w:p w14:paraId="6C7C3EFD" w14:textId="77777777" w:rsidR="00BF1E7A" w:rsidRPr="000D3587" w:rsidRDefault="00BF1E7A" w:rsidP="00BF1E7A">
      <w:pPr>
        <w:rPr>
          <w:rFonts w:ascii="Arial" w:hAnsi="Arial"/>
        </w:rPr>
      </w:pPr>
    </w:p>
    <w:p w14:paraId="20333C0E" w14:textId="77777777" w:rsidR="00BF1E7A" w:rsidRPr="000D3587" w:rsidRDefault="00BF1E7A" w:rsidP="00BF1E7A">
      <w:pPr>
        <w:jc w:val="center"/>
        <w:rPr>
          <w:rFonts w:ascii="Arial" w:hAnsi="Arial"/>
          <w:b/>
        </w:rPr>
      </w:pPr>
    </w:p>
    <w:p w14:paraId="689399D5" w14:textId="77777777" w:rsidR="00BF1E7A" w:rsidRDefault="00BF1E7A" w:rsidP="00BF1E7A">
      <w:pPr>
        <w:rPr>
          <w:rFonts w:ascii="Arial" w:hAnsi="Arial"/>
        </w:rPr>
      </w:pPr>
      <w:r>
        <w:rPr>
          <w:rFonts w:ascii="Arial" w:hAnsi="Arial"/>
        </w:rPr>
        <w:br w:type="page"/>
      </w:r>
    </w:p>
    <w:p w14:paraId="01817BCA" w14:textId="77777777" w:rsidR="00913E40" w:rsidRPr="000D3587" w:rsidRDefault="00913E40" w:rsidP="00913E40">
      <w:pPr>
        <w:jc w:val="center"/>
        <w:rPr>
          <w:rFonts w:ascii="Arial" w:hAnsi="Arial"/>
        </w:rPr>
      </w:pPr>
    </w:p>
    <w:tbl>
      <w:tblPr>
        <w:tblStyle w:val="TableGrid"/>
        <w:tblW w:w="8897" w:type="dxa"/>
        <w:tblLook w:val="04A0" w:firstRow="1" w:lastRow="0" w:firstColumn="1" w:lastColumn="0" w:noHBand="0" w:noVBand="1"/>
      </w:tblPr>
      <w:tblGrid>
        <w:gridCol w:w="2251"/>
        <w:gridCol w:w="4449"/>
        <w:gridCol w:w="2197"/>
      </w:tblGrid>
      <w:tr w:rsidR="00913E40" w:rsidRPr="000D3587" w14:paraId="01994C66" w14:textId="77777777" w:rsidTr="0075273B">
        <w:tc>
          <w:tcPr>
            <w:tcW w:w="8897" w:type="dxa"/>
            <w:gridSpan w:val="3"/>
          </w:tcPr>
          <w:p w14:paraId="5F76AE13" w14:textId="77777777" w:rsidR="00913E40" w:rsidRPr="000D3587" w:rsidRDefault="00913E40" w:rsidP="0075273B">
            <w:pPr>
              <w:rPr>
                <w:rFonts w:ascii="Arial" w:hAnsi="Arial"/>
              </w:rPr>
            </w:pPr>
            <w:r w:rsidRPr="000D3587">
              <w:rPr>
                <w:rFonts w:ascii="Arial" w:hAnsi="Arial"/>
                <w:b/>
              </w:rPr>
              <w:t>Feedback/feed-forward</w:t>
            </w:r>
            <w:r>
              <w:rPr>
                <w:rFonts w:ascii="Arial" w:hAnsi="Arial"/>
                <w:b/>
              </w:rPr>
              <w:t xml:space="preserve"> </w:t>
            </w:r>
            <w:r>
              <w:rPr>
                <w:rFonts w:ascii="Arial" w:hAnsi="Arial"/>
              </w:rPr>
              <w:t>(linked to assessment criteria):</w:t>
            </w:r>
          </w:p>
          <w:p w14:paraId="670109DC" w14:textId="77777777" w:rsidR="00913E40" w:rsidRPr="000D3587" w:rsidRDefault="00913E40" w:rsidP="0075273B">
            <w:pPr>
              <w:pStyle w:val="ListParagraph"/>
              <w:numPr>
                <w:ilvl w:val="0"/>
                <w:numId w:val="1"/>
              </w:numPr>
              <w:rPr>
                <w:rFonts w:ascii="Arial" w:hAnsi="Arial"/>
              </w:rPr>
            </w:pPr>
            <w:r w:rsidRPr="000D3587">
              <w:rPr>
                <w:rFonts w:ascii="Arial" w:hAnsi="Arial"/>
              </w:rPr>
              <w:t>Areas where you have done well:</w:t>
            </w:r>
          </w:p>
          <w:p w14:paraId="2DE42500" w14:textId="77777777" w:rsidR="00913E40" w:rsidRPr="000D3587" w:rsidRDefault="00913E40" w:rsidP="0075273B">
            <w:pPr>
              <w:rPr>
                <w:rFonts w:ascii="Arial" w:hAnsi="Arial"/>
              </w:rPr>
            </w:pPr>
          </w:p>
          <w:p w14:paraId="246C2FF1" w14:textId="77777777" w:rsidR="00913E40" w:rsidRPr="000D3587" w:rsidRDefault="00913E40" w:rsidP="0075273B">
            <w:pPr>
              <w:rPr>
                <w:rFonts w:ascii="Arial" w:hAnsi="Arial"/>
              </w:rPr>
            </w:pPr>
          </w:p>
          <w:p w14:paraId="6577FA34" w14:textId="77777777" w:rsidR="00913E40" w:rsidRDefault="00913E40" w:rsidP="0075273B">
            <w:pPr>
              <w:rPr>
                <w:rFonts w:ascii="Arial" w:hAnsi="Arial"/>
              </w:rPr>
            </w:pPr>
          </w:p>
          <w:p w14:paraId="46C68BEF" w14:textId="77777777" w:rsidR="00913E40" w:rsidRDefault="00913E40" w:rsidP="0075273B">
            <w:pPr>
              <w:rPr>
                <w:ins w:id="16" w:author="Jo Smedley" w:date="2014-07-05T19:05:00Z"/>
                <w:rFonts w:ascii="Arial" w:hAnsi="Arial"/>
              </w:rPr>
            </w:pPr>
          </w:p>
          <w:p w14:paraId="49F33102" w14:textId="77777777" w:rsidR="005D5840" w:rsidRDefault="005D5840" w:rsidP="0075273B">
            <w:pPr>
              <w:rPr>
                <w:ins w:id="17" w:author="Jo Smedley" w:date="2014-07-05T19:05:00Z"/>
                <w:rFonts w:ascii="Arial" w:hAnsi="Arial"/>
              </w:rPr>
            </w:pPr>
          </w:p>
          <w:p w14:paraId="11ABE3C2" w14:textId="77777777" w:rsidR="005D5840" w:rsidRDefault="005D5840" w:rsidP="0075273B">
            <w:pPr>
              <w:rPr>
                <w:rFonts w:ascii="Arial" w:hAnsi="Arial"/>
              </w:rPr>
            </w:pPr>
          </w:p>
          <w:p w14:paraId="0A4D4EA4" w14:textId="77777777" w:rsidR="00913E40" w:rsidRDefault="00913E40" w:rsidP="0075273B">
            <w:pPr>
              <w:rPr>
                <w:ins w:id="18" w:author="Jo Smedley" w:date="2014-07-05T19:03:00Z"/>
                <w:rFonts w:ascii="Arial" w:hAnsi="Arial"/>
              </w:rPr>
            </w:pPr>
          </w:p>
          <w:p w14:paraId="52CE8FCA" w14:textId="77777777" w:rsidR="005D5840" w:rsidRDefault="005D5840" w:rsidP="0075273B">
            <w:pPr>
              <w:rPr>
                <w:ins w:id="19" w:author="Jo Smedley" w:date="2014-07-05T19:03:00Z"/>
                <w:rFonts w:ascii="Arial" w:hAnsi="Arial"/>
              </w:rPr>
            </w:pPr>
          </w:p>
          <w:p w14:paraId="596F2AA6" w14:textId="77777777" w:rsidR="005D5840" w:rsidRDefault="005D5840" w:rsidP="0075273B">
            <w:pPr>
              <w:rPr>
                <w:ins w:id="20" w:author="Jo Smedley" w:date="2014-07-05T19:04:00Z"/>
                <w:rFonts w:ascii="Arial" w:hAnsi="Arial"/>
              </w:rPr>
            </w:pPr>
          </w:p>
          <w:p w14:paraId="18C3FC39" w14:textId="77777777" w:rsidR="005D5840" w:rsidRDefault="005D5840" w:rsidP="0075273B">
            <w:pPr>
              <w:rPr>
                <w:ins w:id="21" w:author="Jo Smedley" w:date="2014-07-05T19:04:00Z"/>
                <w:rFonts w:ascii="Arial" w:hAnsi="Arial"/>
              </w:rPr>
            </w:pPr>
          </w:p>
          <w:p w14:paraId="31AFC8FC" w14:textId="77777777" w:rsidR="005D5840" w:rsidRPr="000D3587" w:rsidRDefault="005D5840" w:rsidP="0075273B">
            <w:pPr>
              <w:rPr>
                <w:rFonts w:ascii="Arial" w:hAnsi="Arial"/>
              </w:rPr>
            </w:pPr>
          </w:p>
          <w:p w14:paraId="3FBE40D1" w14:textId="77777777" w:rsidR="00913E40" w:rsidRPr="00A420F0" w:rsidRDefault="00913E40" w:rsidP="0075273B">
            <w:pPr>
              <w:pStyle w:val="ListParagraph"/>
              <w:numPr>
                <w:ilvl w:val="0"/>
                <w:numId w:val="3"/>
              </w:numPr>
              <w:ind w:left="284" w:hanging="284"/>
              <w:rPr>
                <w:rFonts w:ascii="Arial" w:hAnsi="Arial"/>
              </w:rPr>
            </w:pPr>
            <w:r>
              <w:rPr>
                <w:rFonts w:ascii="Arial" w:hAnsi="Arial"/>
              </w:rPr>
              <w:t>Feedback from this assessment to help you to improve future assessments:</w:t>
            </w:r>
          </w:p>
          <w:p w14:paraId="00C96088" w14:textId="77777777" w:rsidR="00913E40" w:rsidRDefault="00913E40" w:rsidP="0075273B">
            <w:pPr>
              <w:rPr>
                <w:rFonts w:ascii="Arial" w:hAnsi="Arial"/>
              </w:rPr>
            </w:pPr>
          </w:p>
          <w:p w14:paraId="4888E346" w14:textId="77777777" w:rsidR="00913E40" w:rsidRDefault="00913E40" w:rsidP="0075273B">
            <w:pPr>
              <w:rPr>
                <w:ins w:id="22" w:author="Jo Smedley" w:date="2014-07-05T19:05:00Z"/>
                <w:rFonts w:ascii="Arial" w:hAnsi="Arial"/>
              </w:rPr>
            </w:pPr>
          </w:p>
          <w:p w14:paraId="4683D22B" w14:textId="77777777" w:rsidR="005D5840" w:rsidRDefault="005D5840" w:rsidP="0075273B">
            <w:pPr>
              <w:rPr>
                <w:ins w:id="23" w:author="Jo Smedley" w:date="2014-07-05T19:05:00Z"/>
                <w:rFonts w:ascii="Arial" w:hAnsi="Arial"/>
              </w:rPr>
            </w:pPr>
          </w:p>
          <w:p w14:paraId="4A22837A" w14:textId="77777777" w:rsidR="005D5840" w:rsidRDefault="005D5840" w:rsidP="0075273B">
            <w:pPr>
              <w:rPr>
                <w:rFonts w:ascii="Arial" w:hAnsi="Arial"/>
              </w:rPr>
            </w:pPr>
          </w:p>
          <w:p w14:paraId="291AC094" w14:textId="77777777" w:rsidR="00913E40" w:rsidRDefault="00913E40" w:rsidP="0075273B">
            <w:pPr>
              <w:rPr>
                <w:rFonts w:ascii="Arial" w:hAnsi="Arial"/>
              </w:rPr>
            </w:pPr>
          </w:p>
          <w:p w14:paraId="025ABEC4" w14:textId="77777777" w:rsidR="00913E40" w:rsidRDefault="00913E40" w:rsidP="0075273B">
            <w:pPr>
              <w:rPr>
                <w:rFonts w:ascii="Arial" w:hAnsi="Arial"/>
              </w:rPr>
            </w:pPr>
          </w:p>
          <w:p w14:paraId="6E55263D" w14:textId="77777777" w:rsidR="00913E40" w:rsidRDefault="00913E40" w:rsidP="0075273B">
            <w:pPr>
              <w:rPr>
                <w:rFonts w:ascii="Arial" w:hAnsi="Arial"/>
              </w:rPr>
            </w:pPr>
          </w:p>
          <w:p w14:paraId="53A8E57A" w14:textId="77777777" w:rsidR="00913E40" w:rsidRPr="000D3587" w:rsidRDefault="00913E40" w:rsidP="0075273B">
            <w:pPr>
              <w:rPr>
                <w:rFonts w:ascii="Arial" w:hAnsi="Arial"/>
              </w:rPr>
            </w:pPr>
          </w:p>
          <w:p w14:paraId="117858B5" w14:textId="77777777" w:rsidR="00913E40" w:rsidRPr="000D3587" w:rsidRDefault="00913E40" w:rsidP="0075273B">
            <w:pPr>
              <w:rPr>
                <w:rFonts w:ascii="Arial" w:hAnsi="Arial"/>
              </w:rPr>
            </w:pPr>
          </w:p>
          <w:p w14:paraId="50EFD3FF" w14:textId="77777777" w:rsidR="00913E40" w:rsidRDefault="00913E40" w:rsidP="0075273B">
            <w:pPr>
              <w:rPr>
                <w:ins w:id="24" w:author="Jo Smedley" w:date="2014-07-05T19:04:00Z"/>
                <w:rFonts w:ascii="Arial" w:hAnsi="Arial"/>
              </w:rPr>
            </w:pPr>
          </w:p>
          <w:p w14:paraId="1BA4B8FA" w14:textId="77777777" w:rsidR="005D5840" w:rsidRDefault="005D5840" w:rsidP="0075273B">
            <w:pPr>
              <w:rPr>
                <w:ins w:id="25" w:author="Jo Smedley" w:date="2014-07-05T19:04:00Z"/>
                <w:rFonts w:ascii="Arial" w:hAnsi="Arial"/>
              </w:rPr>
            </w:pPr>
          </w:p>
          <w:p w14:paraId="19591269" w14:textId="77777777" w:rsidR="005D5840" w:rsidRDefault="005D5840" w:rsidP="0075273B">
            <w:pPr>
              <w:rPr>
                <w:rFonts w:ascii="Arial" w:hAnsi="Arial"/>
              </w:rPr>
            </w:pPr>
          </w:p>
          <w:p w14:paraId="0923F37B" w14:textId="77777777" w:rsidR="00913E40" w:rsidRPr="0004445B" w:rsidRDefault="00913E40" w:rsidP="0075273B">
            <w:pPr>
              <w:pStyle w:val="ListParagraph"/>
              <w:numPr>
                <w:ilvl w:val="0"/>
                <w:numId w:val="3"/>
              </w:numPr>
              <w:ind w:left="284" w:hanging="284"/>
              <w:rPr>
                <w:rFonts w:ascii="Arial" w:hAnsi="Arial"/>
              </w:rPr>
            </w:pPr>
            <w:r>
              <w:rPr>
                <w:rFonts w:ascii="Arial" w:hAnsi="Arial"/>
              </w:rPr>
              <w:t>Other comments</w:t>
            </w:r>
          </w:p>
          <w:p w14:paraId="4340650A" w14:textId="77777777" w:rsidR="00913E40" w:rsidRDefault="00913E40" w:rsidP="0075273B">
            <w:pPr>
              <w:rPr>
                <w:rFonts w:ascii="Arial" w:hAnsi="Arial"/>
              </w:rPr>
            </w:pPr>
          </w:p>
          <w:p w14:paraId="187102AF" w14:textId="77777777" w:rsidR="00913E40" w:rsidRDefault="00913E40" w:rsidP="0075273B">
            <w:pPr>
              <w:rPr>
                <w:ins w:id="26" w:author="Jo Smedley" w:date="2014-07-05T19:05:00Z"/>
                <w:rFonts w:ascii="Arial" w:hAnsi="Arial"/>
              </w:rPr>
            </w:pPr>
          </w:p>
          <w:p w14:paraId="4280A314" w14:textId="77777777" w:rsidR="005D5840" w:rsidRDefault="005D5840" w:rsidP="0075273B">
            <w:pPr>
              <w:rPr>
                <w:ins w:id="27" w:author="Jo Smedley" w:date="2014-07-05T19:05:00Z"/>
                <w:rFonts w:ascii="Arial" w:hAnsi="Arial"/>
              </w:rPr>
            </w:pPr>
          </w:p>
          <w:p w14:paraId="5BFD163F" w14:textId="77777777" w:rsidR="005D5840" w:rsidRDefault="005D5840" w:rsidP="0075273B">
            <w:pPr>
              <w:rPr>
                <w:rFonts w:ascii="Arial" w:hAnsi="Arial"/>
              </w:rPr>
            </w:pPr>
          </w:p>
          <w:p w14:paraId="174B62E1" w14:textId="77777777" w:rsidR="00913E40" w:rsidRDefault="00913E40" w:rsidP="0075273B">
            <w:pPr>
              <w:rPr>
                <w:rFonts w:ascii="Arial" w:hAnsi="Arial"/>
              </w:rPr>
            </w:pPr>
          </w:p>
          <w:p w14:paraId="421D0C1C" w14:textId="77777777" w:rsidR="00913E40" w:rsidRDefault="00913E40" w:rsidP="0075273B">
            <w:pPr>
              <w:rPr>
                <w:rFonts w:ascii="Arial" w:hAnsi="Arial"/>
              </w:rPr>
            </w:pPr>
          </w:p>
          <w:p w14:paraId="6F6654C0" w14:textId="77777777" w:rsidR="00913E40" w:rsidRDefault="00913E40" w:rsidP="0075273B">
            <w:pPr>
              <w:rPr>
                <w:rFonts w:ascii="Arial" w:hAnsi="Arial"/>
              </w:rPr>
            </w:pPr>
          </w:p>
          <w:p w14:paraId="43CE4E00" w14:textId="77777777" w:rsidR="00913E40" w:rsidRDefault="00913E40" w:rsidP="0075273B">
            <w:pPr>
              <w:rPr>
                <w:rFonts w:ascii="Arial" w:hAnsi="Arial"/>
              </w:rPr>
            </w:pPr>
          </w:p>
          <w:p w14:paraId="5C932067" w14:textId="77777777" w:rsidR="00913E40" w:rsidRDefault="00913E40" w:rsidP="0075273B">
            <w:pPr>
              <w:rPr>
                <w:rFonts w:ascii="Arial" w:hAnsi="Arial"/>
              </w:rPr>
            </w:pPr>
          </w:p>
          <w:p w14:paraId="134EF76C" w14:textId="77777777" w:rsidR="00913E40" w:rsidRDefault="00913E40" w:rsidP="0075273B">
            <w:pPr>
              <w:rPr>
                <w:ins w:id="28" w:author="Jo Smedley" w:date="2014-07-05T19:05:00Z"/>
                <w:rFonts w:ascii="Arial" w:hAnsi="Arial"/>
              </w:rPr>
            </w:pPr>
          </w:p>
          <w:p w14:paraId="5776A234" w14:textId="77777777" w:rsidR="005D5840" w:rsidRDefault="005D5840" w:rsidP="0075273B">
            <w:pPr>
              <w:rPr>
                <w:ins w:id="29" w:author="Jo Smedley" w:date="2014-07-05T19:05:00Z"/>
                <w:rFonts w:ascii="Arial" w:hAnsi="Arial"/>
              </w:rPr>
            </w:pPr>
          </w:p>
          <w:p w14:paraId="7D399907" w14:textId="77777777" w:rsidR="005D5840" w:rsidRDefault="005D5840" w:rsidP="0075273B">
            <w:pPr>
              <w:rPr>
                <w:rFonts w:ascii="Arial" w:hAnsi="Arial"/>
              </w:rPr>
            </w:pPr>
          </w:p>
          <w:p w14:paraId="25B09037" w14:textId="77777777" w:rsidR="00913E40" w:rsidRPr="000D3587" w:rsidRDefault="00913E40" w:rsidP="0075273B">
            <w:pPr>
              <w:rPr>
                <w:rFonts w:ascii="Arial" w:hAnsi="Arial"/>
              </w:rPr>
            </w:pPr>
          </w:p>
        </w:tc>
      </w:tr>
      <w:tr w:rsidR="00913E40" w:rsidRPr="000D3587" w14:paraId="1088ABF9" w14:textId="77777777" w:rsidTr="0075273B">
        <w:tc>
          <w:tcPr>
            <w:tcW w:w="2251" w:type="dxa"/>
          </w:tcPr>
          <w:p w14:paraId="7114A44B" w14:textId="77777777" w:rsidR="00913E40" w:rsidRPr="000D3587" w:rsidRDefault="00913E40" w:rsidP="0075273B">
            <w:pPr>
              <w:jc w:val="center"/>
              <w:rPr>
                <w:rFonts w:ascii="Arial" w:hAnsi="Arial"/>
                <w:b/>
              </w:rPr>
            </w:pPr>
            <w:r w:rsidRPr="000D3587">
              <w:rPr>
                <w:rFonts w:ascii="Arial" w:hAnsi="Arial"/>
                <w:b/>
              </w:rPr>
              <w:t>Mark:</w:t>
            </w:r>
          </w:p>
          <w:p w14:paraId="3FEFB6C7" w14:textId="77777777" w:rsidR="00913E40" w:rsidRPr="000D3587" w:rsidRDefault="00913E40" w:rsidP="0075273B">
            <w:pPr>
              <w:jc w:val="center"/>
              <w:rPr>
                <w:rFonts w:ascii="Arial" w:hAnsi="Arial"/>
                <w:b/>
              </w:rPr>
            </w:pPr>
          </w:p>
        </w:tc>
        <w:tc>
          <w:tcPr>
            <w:tcW w:w="4449" w:type="dxa"/>
          </w:tcPr>
          <w:p w14:paraId="6A43B41A" w14:textId="77777777" w:rsidR="00913E40" w:rsidRPr="000D3587" w:rsidRDefault="00913E40" w:rsidP="0075273B">
            <w:pPr>
              <w:jc w:val="center"/>
              <w:rPr>
                <w:rFonts w:ascii="Arial" w:hAnsi="Arial"/>
                <w:b/>
              </w:rPr>
            </w:pPr>
            <w:r w:rsidRPr="000D3587">
              <w:rPr>
                <w:rFonts w:ascii="Arial" w:hAnsi="Arial"/>
                <w:b/>
              </w:rPr>
              <w:t>Marker</w:t>
            </w:r>
            <w:r>
              <w:rPr>
                <w:rFonts w:ascii="Arial" w:hAnsi="Arial"/>
                <w:b/>
              </w:rPr>
              <w:t>’</w:t>
            </w:r>
            <w:r w:rsidRPr="000D3587">
              <w:rPr>
                <w:rFonts w:ascii="Arial" w:hAnsi="Arial"/>
                <w:b/>
              </w:rPr>
              <w:t>s Signature:</w:t>
            </w:r>
          </w:p>
          <w:p w14:paraId="4261320C" w14:textId="77777777" w:rsidR="00913E40" w:rsidRPr="000D3587" w:rsidRDefault="00913E40" w:rsidP="0075273B">
            <w:pPr>
              <w:jc w:val="center"/>
              <w:rPr>
                <w:rFonts w:ascii="Arial" w:hAnsi="Arial"/>
                <w:b/>
              </w:rPr>
            </w:pPr>
          </w:p>
          <w:p w14:paraId="25C9BFB7" w14:textId="77777777" w:rsidR="00913E40" w:rsidRPr="000D3587" w:rsidRDefault="00913E40" w:rsidP="0075273B">
            <w:pPr>
              <w:jc w:val="center"/>
              <w:rPr>
                <w:rFonts w:ascii="Arial" w:hAnsi="Arial"/>
                <w:b/>
              </w:rPr>
            </w:pPr>
          </w:p>
        </w:tc>
        <w:tc>
          <w:tcPr>
            <w:tcW w:w="2197" w:type="dxa"/>
          </w:tcPr>
          <w:p w14:paraId="47CCA2A7" w14:textId="77777777" w:rsidR="00913E40" w:rsidRPr="000D3587" w:rsidRDefault="00913E40" w:rsidP="0075273B">
            <w:pPr>
              <w:jc w:val="center"/>
              <w:rPr>
                <w:rFonts w:ascii="Arial" w:hAnsi="Arial"/>
                <w:b/>
              </w:rPr>
            </w:pPr>
            <w:r w:rsidRPr="000D3587">
              <w:rPr>
                <w:rFonts w:ascii="Arial" w:hAnsi="Arial"/>
                <w:b/>
              </w:rPr>
              <w:t>Date:</w:t>
            </w:r>
          </w:p>
        </w:tc>
      </w:tr>
      <w:tr w:rsidR="00913E40" w:rsidRPr="000D3587" w14:paraId="7DC56381" w14:textId="77777777" w:rsidTr="0075273B">
        <w:tc>
          <w:tcPr>
            <w:tcW w:w="8897" w:type="dxa"/>
            <w:gridSpan w:val="3"/>
          </w:tcPr>
          <w:p w14:paraId="663A37FC" w14:textId="77777777" w:rsidR="00913E40" w:rsidRDefault="00610EE8" w:rsidP="0075273B">
            <w:pPr>
              <w:rPr>
                <w:rFonts w:ascii="Arial" w:hAnsi="Arial"/>
                <w:b/>
              </w:rPr>
            </w:pPr>
            <w:r>
              <w:rPr>
                <w:rFonts w:ascii="Arial" w:hAnsi="Arial"/>
                <w:b/>
                <w:noProof/>
                <w:lang w:eastAsia="en-GB"/>
              </w:rPr>
              <mc:AlternateContent>
                <mc:Choice Requires="wps">
                  <w:drawing>
                    <wp:anchor distT="0" distB="0" distL="114300" distR="114300" simplePos="0" relativeHeight="251666432" behindDoc="0" locked="0" layoutInCell="1" allowOverlap="1" wp14:anchorId="648268CE" wp14:editId="79FB94C1">
                      <wp:simplePos x="0" y="0"/>
                      <wp:positionH relativeFrom="column">
                        <wp:posOffset>-6985</wp:posOffset>
                      </wp:positionH>
                      <wp:positionV relativeFrom="paragraph">
                        <wp:posOffset>29845</wp:posOffset>
                      </wp:positionV>
                      <wp:extent cx="136525" cy="143510"/>
                      <wp:effectExtent l="0" t="0" r="15875" b="34290"/>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14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06051C" id="Rectangle 8" o:spid="_x0000_s1026" style="position:absolute;margin-left:-.55pt;margin-top:2.35pt;width:10.75pt;height:1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"/>
                  </w:pict>
                </mc:Fallback>
              </mc:AlternateContent>
            </w:r>
            <w:r w:rsidR="00913E40">
              <w:rPr>
                <w:rFonts w:ascii="Arial" w:hAnsi="Arial"/>
                <w:b/>
              </w:rPr>
              <w:t xml:space="preserve">     Work on this module has been marked, double marked/moderated in  </w:t>
            </w:r>
          </w:p>
          <w:p w14:paraId="6282B827" w14:textId="77777777" w:rsidR="00913E40" w:rsidRDefault="00913E40" w:rsidP="0075273B">
            <w:pPr>
              <w:rPr>
                <w:rFonts w:ascii="Arial" w:hAnsi="Arial"/>
                <w:b/>
              </w:rPr>
            </w:pPr>
            <w:r>
              <w:rPr>
                <w:rFonts w:ascii="Arial" w:hAnsi="Arial"/>
                <w:b/>
              </w:rPr>
              <w:t xml:space="preserve">     line with USW procedures.</w:t>
            </w:r>
          </w:p>
          <w:p w14:paraId="4BDFA8CD" w14:textId="77777777" w:rsidR="00913E40" w:rsidRDefault="00913E40" w:rsidP="0075273B">
            <w:pPr>
              <w:rPr>
                <w:rFonts w:ascii="Arial" w:hAnsi="Arial"/>
                <w:b/>
              </w:rPr>
            </w:pPr>
          </w:p>
          <w:p w14:paraId="5E5BAB3E" w14:textId="77777777" w:rsidR="00913E40" w:rsidRPr="000D3587" w:rsidRDefault="00913E40" w:rsidP="0075273B">
            <w:pPr>
              <w:rPr>
                <w:rFonts w:ascii="Arial" w:hAnsi="Arial"/>
                <w:b/>
              </w:rPr>
            </w:pPr>
          </w:p>
        </w:tc>
      </w:tr>
      <w:tr w:rsidR="00913E40" w:rsidRPr="000D3587" w14:paraId="17D48D11" w14:textId="77777777" w:rsidTr="0075273B">
        <w:tc>
          <w:tcPr>
            <w:tcW w:w="8897" w:type="dxa"/>
            <w:gridSpan w:val="3"/>
          </w:tcPr>
          <w:p w14:paraId="188740FB" w14:textId="77777777" w:rsidR="00913E40" w:rsidRPr="000D3587" w:rsidRDefault="00913E40" w:rsidP="005D5840">
            <w:pPr>
              <w:jc w:val="center"/>
              <w:rPr>
                <w:rFonts w:ascii="Arial" w:hAnsi="Arial"/>
                <w:i/>
              </w:rPr>
            </w:pPr>
            <w:r w:rsidRPr="000D3587">
              <w:rPr>
                <w:rFonts w:ascii="Arial" w:hAnsi="Arial"/>
                <w:i/>
              </w:rPr>
              <w:t>Provision</w:t>
            </w:r>
            <w:r>
              <w:rPr>
                <w:rFonts w:ascii="Arial" w:hAnsi="Arial"/>
                <w:i/>
              </w:rPr>
              <w:t>al</w:t>
            </w:r>
            <w:r w:rsidRPr="000D3587">
              <w:rPr>
                <w:rFonts w:ascii="Arial" w:hAnsi="Arial"/>
                <w:i/>
              </w:rPr>
              <w:t xml:space="preserve"> mark only: subject to change</w:t>
            </w:r>
            <w:r>
              <w:rPr>
                <w:rFonts w:ascii="Arial" w:hAnsi="Arial"/>
                <w:i/>
              </w:rPr>
              <w:t xml:space="preserve"> and/or </w:t>
            </w:r>
            <w:r w:rsidRPr="000D3587">
              <w:rPr>
                <w:rFonts w:ascii="Arial" w:hAnsi="Arial"/>
                <w:i/>
              </w:rPr>
              <w:t>confirmation by the Assessment Board</w:t>
            </w:r>
          </w:p>
        </w:tc>
      </w:tr>
    </w:tbl>
    <w:p w14:paraId="50347B46" w14:textId="77777777" w:rsidR="00913E40" w:rsidRDefault="00913E40" w:rsidP="00913E40"/>
    <w:p w14:paraId="086A0BD1" w14:textId="77777777" w:rsidR="00913E40" w:rsidRDefault="00913E40">
      <w:pPr>
        <w:spacing w:after="200" w:line="276" w:lineRule="auto"/>
        <w:rPr>
          <w:rFonts w:ascii="Arial" w:hAnsi="Arial"/>
          <w:u w:val="single"/>
        </w:rPr>
      </w:pPr>
      <w:r>
        <w:rPr>
          <w:rFonts w:ascii="Arial" w:hAnsi="Arial"/>
          <w:u w:val="single"/>
        </w:rPr>
        <w:br w:type="page"/>
      </w:r>
    </w:p>
    <w:p w14:paraId="67540D2B" w14:textId="77777777" w:rsidR="00BF1E7A" w:rsidRPr="000D3587" w:rsidRDefault="00BF1E7A" w:rsidP="00BF1E7A">
      <w:pPr>
        <w:rPr>
          <w:rFonts w:ascii="Arial" w:hAnsi="Arial"/>
        </w:rPr>
      </w:pPr>
    </w:p>
    <w:tbl>
      <w:tblPr>
        <w:tblStyle w:val="TableGrid"/>
        <w:tblW w:w="0" w:type="auto"/>
        <w:tblLook w:val="04A0" w:firstRow="1" w:lastRow="0" w:firstColumn="1" w:lastColumn="0" w:noHBand="0" w:noVBand="1"/>
      </w:tblPr>
      <w:tblGrid>
        <w:gridCol w:w="2946"/>
        <w:gridCol w:w="6070"/>
      </w:tblGrid>
      <w:tr w:rsidR="00990DB4" w:rsidRPr="000D3587" w14:paraId="75077155" w14:textId="77777777" w:rsidTr="00F03778">
        <w:tc>
          <w:tcPr>
            <w:tcW w:w="9039" w:type="dxa"/>
            <w:gridSpan w:val="2"/>
          </w:tcPr>
          <w:p w14:paraId="1E8A05F6" w14:textId="77777777" w:rsidR="00990DB4" w:rsidRDefault="00990DB4" w:rsidP="00990DB4">
            <w:pPr>
              <w:jc w:val="center"/>
              <w:rPr>
                <w:ins w:id="30" w:author="Jo Smedley" w:date="2014-07-05T19:00:00Z"/>
                <w:rFonts w:ascii="Arial" w:hAnsi="Arial"/>
                <w:b/>
              </w:rPr>
            </w:pPr>
            <w:r>
              <w:rPr>
                <w:rFonts w:ascii="Arial" w:hAnsi="Arial"/>
                <w:b/>
              </w:rPr>
              <w:t>Part C: Reflections on Assessment</w:t>
            </w:r>
          </w:p>
          <w:p w14:paraId="301371F4" w14:textId="77777777" w:rsidR="00990DB4" w:rsidRPr="000D3587" w:rsidRDefault="00990DB4" w:rsidP="00990DB4">
            <w:pPr>
              <w:jc w:val="center"/>
              <w:rPr>
                <w:rFonts w:ascii="Arial" w:hAnsi="Arial"/>
                <w:b/>
              </w:rPr>
            </w:pPr>
            <w:r>
              <w:rPr>
                <w:rFonts w:ascii="Arial" w:hAnsi="Arial"/>
                <w:b/>
              </w:rPr>
              <w:t>(</w:t>
            </w:r>
            <w:r w:rsidR="00D36AA9">
              <w:rPr>
                <w:rFonts w:ascii="Arial" w:hAnsi="Arial"/>
                <w:b/>
              </w:rPr>
              <w:t xml:space="preserve">to be </w:t>
            </w:r>
            <w:r>
              <w:rPr>
                <w:rFonts w:ascii="Arial" w:hAnsi="Arial"/>
                <w:b/>
              </w:rPr>
              <w:t>completed by student – optional)</w:t>
            </w:r>
          </w:p>
        </w:tc>
      </w:tr>
      <w:tr w:rsidR="00BF1E7A" w:rsidRPr="000D3587" w14:paraId="73434554" w14:textId="77777777" w:rsidTr="00F03778">
        <w:tc>
          <w:tcPr>
            <w:tcW w:w="9039" w:type="dxa"/>
            <w:gridSpan w:val="2"/>
          </w:tcPr>
          <w:p w14:paraId="3993C5F6" w14:textId="77777777" w:rsidR="00BF1E7A" w:rsidRPr="000D3587" w:rsidRDefault="00BF1E7A" w:rsidP="009615AC">
            <w:pPr>
              <w:rPr>
                <w:rFonts w:ascii="Arial" w:hAnsi="Arial"/>
                <w:b/>
              </w:rPr>
            </w:pPr>
            <w:r w:rsidRPr="000D3587">
              <w:rPr>
                <w:rFonts w:ascii="Arial" w:hAnsi="Arial"/>
                <w:b/>
              </w:rPr>
              <w:t>Use of previous feedback:</w:t>
            </w:r>
          </w:p>
          <w:p w14:paraId="751E4069" w14:textId="77777777" w:rsidR="00BF1E7A" w:rsidRPr="000D3587" w:rsidRDefault="00BF1E7A" w:rsidP="009615AC">
            <w:pPr>
              <w:rPr>
                <w:rFonts w:ascii="Arial" w:hAnsi="Arial"/>
                <w:b/>
              </w:rPr>
            </w:pPr>
          </w:p>
          <w:p w14:paraId="2499F861" w14:textId="77777777" w:rsidR="00BF1E7A" w:rsidRPr="000D3587" w:rsidRDefault="00BF1E7A" w:rsidP="009615AC">
            <w:pPr>
              <w:rPr>
                <w:rFonts w:ascii="Arial" w:hAnsi="Arial"/>
              </w:rPr>
            </w:pPr>
            <w:r w:rsidRPr="000D3587">
              <w:rPr>
                <w:rFonts w:ascii="Arial" w:hAnsi="Arial"/>
              </w:rPr>
              <w:t>In this ass</w:t>
            </w:r>
            <w:r>
              <w:rPr>
                <w:rFonts w:ascii="Arial" w:hAnsi="Arial"/>
              </w:rPr>
              <w:t>essment</w:t>
            </w:r>
            <w:r w:rsidRPr="000D3587">
              <w:rPr>
                <w:rFonts w:ascii="Arial" w:hAnsi="Arial"/>
              </w:rPr>
              <w:t>, I have tak</w:t>
            </w:r>
            <w:r>
              <w:rPr>
                <w:rFonts w:ascii="Arial" w:hAnsi="Arial"/>
              </w:rPr>
              <w:t>en/took</w:t>
            </w:r>
            <w:r w:rsidRPr="000D3587">
              <w:rPr>
                <w:rFonts w:ascii="Arial" w:hAnsi="Arial"/>
              </w:rPr>
              <w:t xml:space="preserve"> note of the following points in feedback on previous </w:t>
            </w:r>
            <w:r>
              <w:rPr>
                <w:rFonts w:ascii="Arial" w:hAnsi="Arial"/>
              </w:rPr>
              <w:t>work</w:t>
            </w:r>
            <w:r w:rsidRPr="000D3587">
              <w:rPr>
                <w:rFonts w:ascii="Arial" w:hAnsi="Arial"/>
              </w:rPr>
              <w:t>:</w:t>
            </w:r>
          </w:p>
          <w:p w14:paraId="41DA5B02" w14:textId="77777777" w:rsidR="00BF1E7A" w:rsidRDefault="00BF1E7A" w:rsidP="009615AC">
            <w:pPr>
              <w:rPr>
                <w:ins w:id="31" w:author="Jo Smedley" w:date="2014-07-05T19:05:00Z"/>
                <w:rFonts w:ascii="Arial" w:hAnsi="Arial"/>
              </w:rPr>
            </w:pPr>
          </w:p>
          <w:p w14:paraId="70E23749" w14:textId="77777777" w:rsidR="005D5840" w:rsidRDefault="005D5840" w:rsidP="009615AC">
            <w:pPr>
              <w:rPr>
                <w:ins w:id="32" w:author="Jo Smedley" w:date="2014-07-05T19:05:00Z"/>
                <w:rFonts w:ascii="Arial" w:hAnsi="Arial"/>
              </w:rPr>
            </w:pPr>
          </w:p>
          <w:p w14:paraId="316FEA60" w14:textId="77777777" w:rsidR="005D5840" w:rsidRPr="000D3587" w:rsidRDefault="005D5840" w:rsidP="009615AC">
            <w:pPr>
              <w:rPr>
                <w:rFonts w:ascii="Arial" w:hAnsi="Arial"/>
              </w:rPr>
            </w:pPr>
          </w:p>
          <w:p w14:paraId="2D7F2C48" w14:textId="77777777" w:rsidR="00BF1E7A" w:rsidRPr="000D3587" w:rsidRDefault="00BF1E7A" w:rsidP="009615AC">
            <w:pPr>
              <w:rPr>
                <w:rFonts w:ascii="Arial" w:hAnsi="Arial"/>
              </w:rPr>
            </w:pPr>
          </w:p>
          <w:p w14:paraId="02D2A3F8" w14:textId="77777777" w:rsidR="00BF1E7A" w:rsidRPr="000D3587" w:rsidRDefault="00BF1E7A" w:rsidP="009615AC">
            <w:pPr>
              <w:rPr>
                <w:rFonts w:ascii="Arial" w:hAnsi="Arial"/>
              </w:rPr>
            </w:pPr>
          </w:p>
          <w:p w14:paraId="65E92474" w14:textId="77777777" w:rsidR="00BF1E7A" w:rsidRPr="000D3587" w:rsidRDefault="00BF1E7A" w:rsidP="009615AC">
            <w:pPr>
              <w:rPr>
                <w:rFonts w:ascii="Arial" w:hAnsi="Arial"/>
              </w:rPr>
            </w:pPr>
          </w:p>
          <w:p w14:paraId="3C285B4C" w14:textId="77777777" w:rsidR="00BF1E7A" w:rsidRPr="000D3587" w:rsidRDefault="00BF1E7A" w:rsidP="009615AC">
            <w:pPr>
              <w:rPr>
                <w:rFonts w:ascii="Arial" w:hAnsi="Arial"/>
              </w:rPr>
            </w:pPr>
          </w:p>
        </w:tc>
      </w:tr>
      <w:tr w:rsidR="00BF1E7A" w:rsidRPr="000D3587" w14:paraId="18DA8C2D" w14:textId="77777777" w:rsidTr="00F03778">
        <w:tc>
          <w:tcPr>
            <w:tcW w:w="9039" w:type="dxa"/>
            <w:gridSpan w:val="2"/>
          </w:tcPr>
          <w:p w14:paraId="76C795BB" w14:textId="77777777" w:rsidR="005D5840" w:rsidRDefault="005D5840" w:rsidP="009615AC">
            <w:pPr>
              <w:rPr>
                <w:ins w:id="33" w:author="Jo Smedley" w:date="2014-07-05T19:04:00Z"/>
                <w:rFonts w:ascii="Arial" w:hAnsi="Arial"/>
                <w:b/>
              </w:rPr>
            </w:pPr>
          </w:p>
          <w:p w14:paraId="61C82EA1" w14:textId="77777777" w:rsidR="00BF1E7A" w:rsidRPr="000D3587" w:rsidRDefault="00BF1E7A" w:rsidP="009615AC">
            <w:pPr>
              <w:rPr>
                <w:rFonts w:ascii="Arial" w:hAnsi="Arial"/>
                <w:b/>
              </w:rPr>
            </w:pPr>
            <w:r w:rsidRPr="000D3587">
              <w:rPr>
                <w:rFonts w:ascii="Arial" w:hAnsi="Arial"/>
                <w:b/>
              </w:rPr>
              <w:t>Please indicate which of the following you feel</w:t>
            </w:r>
            <w:r>
              <w:rPr>
                <w:rFonts w:ascii="Arial" w:hAnsi="Arial"/>
                <w:b/>
              </w:rPr>
              <w:t>/felt</w:t>
            </w:r>
            <w:r w:rsidRPr="000D3587">
              <w:rPr>
                <w:rFonts w:ascii="Arial" w:hAnsi="Arial"/>
                <w:b/>
              </w:rPr>
              <w:t xml:space="preserve"> applies</w:t>
            </w:r>
            <w:r>
              <w:rPr>
                <w:rFonts w:ascii="Arial" w:hAnsi="Arial"/>
                <w:b/>
              </w:rPr>
              <w:t>/applied</w:t>
            </w:r>
            <w:r w:rsidRPr="000D3587">
              <w:rPr>
                <w:rFonts w:ascii="Arial" w:hAnsi="Arial"/>
                <w:b/>
              </w:rPr>
              <w:t xml:space="preserve"> to your submitted work</w:t>
            </w:r>
          </w:p>
          <w:p w14:paraId="57B1AE87" w14:textId="77777777" w:rsidR="00BF1E7A" w:rsidRDefault="00610EE8" w:rsidP="00BF1E7A">
            <w:pPr>
              <w:pStyle w:val="ListParagraph"/>
              <w:numPr>
                <w:ilvl w:val="0"/>
                <w:numId w:val="2"/>
              </w:numPr>
              <w:rPr>
                <w:rFonts w:ascii="Arial" w:hAnsi="Arial"/>
              </w:rPr>
            </w:pPr>
            <w:r>
              <w:rPr>
                <w:noProof/>
                <w:lang w:eastAsia="en-GB"/>
              </w:rPr>
              <mc:AlternateContent>
                <mc:Choice Requires="wps">
                  <w:drawing>
                    <wp:anchor distT="0" distB="0" distL="114300" distR="114300" simplePos="0" relativeHeight="251660288" behindDoc="0" locked="0" layoutInCell="1" allowOverlap="1" wp14:anchorId="43869BDC" wp14:editId="1E16288E">
                      <wp:simplePos x="0" y="0"/>
                      <wp:positionH relativeFrom="column">
                        <wp:posOffset>5046980</wp:posOffset>
                      </wp:positionH>
                      <wp:positionV relativeFrom="paragraph">
                        <wp:posOffset>15875</wp:posOffset>
                      </wp:positionV>
                      <wp:extent cx="189230" cy="189230"/>
                      <wp:effectExtent l="0" t="0" r="13970" b="139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466CCFEA" w14:textId="77777777"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3869BDC" id="_x0000_t202" coordsize="21600,21600" o:spt="202" path="m,l,21600r21600,l21600,xe">
                      <v:stroke joinstyle="miter"/>
                      <v:path gradientshapeok="t" o:connecttype="rect"/>
                    </v:shapetype>
                    <v:shape id="Text Box 2" o:spid="_x0000_s1026" type="#_x0000_t202" style="position:absolute;left:0;text-align:left;margin-left:397.4pt;margin-top:1.25pt;width:14.9pt;height:1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" fillcolor="window" strokeweight=".5pt">
                      <v:path arrowok="t"/>
                      <v:textbox>
                        <w:txbxContent>
                          <w:p w14:paraId="466CCFEA" w14:textId="77777777" w:rsidR="00AA7A8B" w:rsidRDefault="00AA7A8B" w:rsidP="00BF1E7A"/>
                        </w:txbxContent>
                      </v:textbox>
                    </v:shape>
                  </w:pict>
                </mc:Fallback>
              </mc:AlternateContent>
            </w:r>
            <w:r w:rsidR="00BF1E7A" w:rsidRPr="00862023">
              <w:rPr>
                <w:rFonts w:ascii="Arial" w:hAnsi="Arial"/>
              </w:rPr>
              <w:t xml:space="preserve">A reasonable attempt.  </w:t>
            </w:r>
            <w:r w:rsidR="00BF1E7A">
              <w:rPr>
                <w:rFonts w:ascii="Arial" w:hAnsi="Arial"/>
              </w:rPr>
              <w:t>I could have developed some of the</w:t>
            </w:r>
          </w:p>
          <w:p w14:paraId="56815B4A" w14:textId="77777777" w:rsidR="00BF1E7A" w:rsidRPr="00862023" w:rsidRDefault="00BF1E7A" w:rsidP="009615AC">
            <w:pPr>
              <w:pStyle w:val="ListParagraph"/>
              <w:rPr>
                <w:rFonts w:ascii="Arial" w:hAnsi="Arial"/>
              </w:rPr>
            </w:pPr>
            <w:r>
              <w:rPr>
                <w:rFonts w:ascii="Arial" w:hAnsi="Arial"/>
              </w:rPr>
              <w:t xml:space="preserve">sections further.  </w:t>
            </w:r>
          </w:p>
          <w:p w14:paraId="3B981574" w14:textId="77777777" w:rsidR="00BF1E7A" w:rsidRDefault="00610EE8" w:rsidP="00BF1E7A">
            <w:pPr>
              <w:pStyle w:val="ListParagraph"/>
              <w:numPr>
                <w:ilvl w:val="0"/>
                <w:numId w:val="2"/>
              </w:numPr>
              <w:rPr>
                <w:rFonts w:ascii="Arial" w:hAnsi="Arial"/>
              </w:rPr>
            </w:pPr>
            <w:r>
              <w:rPr>
                <w:noProof/>
                <w:lang w:eastAsia="en-GB"/>
              </w:rPr>
              <mc:AlternateContent>
                <mc:Choice Requires="wps">
                  <w:drawing>
                    <wp:anchor distT="0" distB="0" distL="114300" distR="114300" simplePos="0" relativeHeight="251661312" behindDoc="0" locked="0" layoutInCell="1" allowOverlap="1" wp14:anchorId="531E9D10" wp14:editId="587C419B">
                      <wp:simplePos x="0" y="0"/>
                      <wp:positionH relativeFrom="column">
                        <wp:posOffset>5053330</wp:posOffset>
                      </wp:positionH>
                      <wp:positionV relativeFrom="paragraph">
                        <wp:posOffset>43180</wp:posOffset>
                      </wp:positionV>
                      <wp:extent cx="189230" cy="189230"/>
                      <wp:effectExtent l="0" t="0" r="13970" b="1397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2A8CF441" w14:textId="77777777"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31E9D10" id="Text Box 3" o:spid="_x0000_s1027" type="#_x0000_t202" style="position:absolute;left:0;text-align:left;margin-left:397.9pt;margin-top:3.4pt;width:14.9pt;height:1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" fillcolor="window" strokeweight=".5pt">
                      <v:path arrowok="t"/>
                      <v:textbox>
                        <w:txbxContent>
                          <w:p w14:paraId="2A8CF441" w14:textId="77777777" w:rsidR="00AA7A8B" w:rsidRDefault="00AA7A8B" w:rsidP="00BF1E7A"/>
                        </w:txbxContent>
                      </v:textbox>
                    </v:shape>
                  </w:pict>
                </mc:Fallback>
              </mc:AlternateContent>
            </w:r>
            <w:r w:rsidR="00BF1E7A">
              <w:rPr>
                <w:rFonts w:ascii="Arial" w:hAnsi="Arial"/>
              </w:rPr>
              <w:t xml:space="preserve">A good attempt, displaying my understanding and learning, with </w:t>
            </w:r>
          </w:p>
          <w:p w14:paraId="547BC860" w14:textId="77777777" w:rsidR="00BF1E7A" w:rsidRDefault="00BF1E7A" w:rsidP="009615AC">
            <w:pPr>
              <w:pStyle w:val="ListParagraph"/>
              <w:rPr>
                <w:rFonts w:ascii="Arial" w:hAnsi="Arial"/>
              </w:rPr>
            </w:pPr>
            <w:r>
              <w:rPr>
                <w:rFonts w:ascii="Arial" w:hAnsi="Arial"/>
              </w:rPr>
              <w:t>analysis in some parts.</w:t>
            </w:r>
          </w:p>
          <w:p w14:paraId="2BC2DE6C" w14:textId="77777777" w:rsidR="00BF1E7A" w:rsidRDefault="00610EE8" w:rsidP="00BF1E7A">
            <w:pPr>
              <w:pStyle w:val="ListParagraph"/>
              <w:numPr>
                <w:ilvl w:val="0"/>
                <w:numId w:val="2"/>
              </w:numPr>
              <w:rPr>
                <w:rFonts w:ascii="Arial" w:hAnsi="Arial"/>
              </w:rPr>
            </w:pPr>
            <w:r>
              <w:rPr>
                <w:noProof/>
                <w:lang w:eastAsia="en-GB"/>
              </w:rPr>
              <mc:AlternateContent>
                <mc:Choice Requires="wps">
                  <w:drawing>
                    <wp:anchor distT="0" distB="0" distL="114300" distR="114300" simplePos="0" relativeHeight="251662336" behindDoc="0" locked="0" layoutInCell="1" allowOverlap="1" wp14:anchorId="31EDCC7F" wp14:editId="0ACB0147">
                      <wp:simplePos x="0" y="0"/>
                      <wp:positionH relativeFrom="column">
                        <wp:posOffset>5050155</wp:posOffset>
                      </wp:positionH>
                      <wp:positionV relativeFrom="paragraph">
                        <wp:posOffset>93345</wp:posOffset>
                      </wp:positionV>
                      <wp:extent cx="189230" cy="189230"/>
                      <wp:effectExtent l="0" t="0" r="13970" b="139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4F7E9A7A" w14:textId="77777777"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EDCC7F" id="Text Box 6" o:spid="_x0000_s1028" type="#_x0000_t202" style="position:absolute;left:0;text-align:left;margin-left:397.65pt;margin-top:7.35pt;width:14.9pt;height:1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" fillcolor="window" strokeweight=".5pt">
                      <v:path arrowok="t"/>
                      <v:textbox>
                        <w:txbxContent>
                          <w:p w14:paraId="4F7E9A7A" w14:textId="77777777" w:rsidR="00AA7A8B" w:rsidRDefault="00AA7A8B" w:rsidP="00BF1E7A"/>
                        </w:txbxContent>
                      </v:textbox>
                    </v:shape>
                  </w:pict>
                </mc:Fallback>
              </mc:AlternateContent>
            </w:r>
            <w:r w:rsidR="00BF1E7A">
              <w:rPr>
                <w:rFonts w:ascii="Arial" w:hAnsi="Arial"/>
              </w:rPr>
              <w:t xml:space="preserve">A very good attempt.  The work demonstrates my clear </w:t>
            </w:r>
          </w:p>
          <w:p w14:paraId="6DDB9D03" w14:textId="77777777" w:rsidR="00BF1E7A" w:rsidRDefault="00BF1E7A" w:rsidP="009615AC">
            <w:pPr>
              <w:pStyle w:val="ListParagraph"/>
              <w:rPr>
                <w:rFonts w:ascii="Arial" w:hAnsi="Arial"/>
              </w:rPr>
            </w:pPr>
            <w:r>
              <w:rPr>
                <w:rFonts w:ascii="Arial" w:hAnsi="Arial"/>
              </w:rPr>
              <w:t>understanding of the learning supported by relevant literature and scholarly work with good analysis and evaluation.</w:t>
            </w:r>
          </w:p>
          <w:p w14:paraId="1D237CBF" w14:textId="77777777" w:rsidR="00BF1E7A" w:rsidRPr="00862023" w:rsidRDefault="00610EE8" w:rsidP="00BF1E7A">
            <w:pPr>
              <w:pStyle w:val="ListParagraph"/>
              <w:numPr>
                <w:ilvl w:val="0"/>
                <w:numId w:val="2"/>
              </w:numPr>
              <w:rPr>
                <w:rFonts w:ascii="Arial" w:hAnsi="Arial"/>
                <w:b/>
              </w:rPr>
            </w:pPr>
            <w:r>
              <w:rPr>
                <w:noProof/>
                <w:lang w:eastAsia="en-GB"/>
              </w:rPr>
              <mc:AlternateContent>
                <mc:Choice Requires="wps">
                  <w:drawing>
                    <wp:anchor distT="0" distB="0" distL="114300" distR="114300" simplePos="0" relativeHeight="251663360" behindDoc="0" locked="0" layoutInCell="1" allowOverlap="1" wp14:anchorId="28FCABCE" wp14:editId="0057BB5B">
                      <wp:simplePos x="0" y="0"/>
                      <wp:positionH relativeFrom="column">
                        <wp:posOffset>5046980</wp:posOffset>
                      </wp:positionH>
                      <wp:positionV relativeFrom="paragraph">
                        <wp:posOffset>52070</wp:posOffset>
                      </wp:positionV>
                      <wp:extent cx="189230" cy="189230"/>
                      <wp:effectExtent l="0" t="0" r="13970" b="139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60418FA1" w14:textId="77777777"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FCABCE" id="Text Box 7" o:spid="_x0000_s1029" type="#_x0000_t202" style="position:absolute;left:0;text-align:left;margin-left:397.4pt;margin-top:4.1pt;width:14.9pt;height:1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" fillcolor="window" strokeweight=".5pt">
                      <v:path arrowok="t"/>
                      <v:textbox>
                        <w:txbxContent>
                          <w:p w14:paraId="60418FA1" w14:textId="77777777" w:rsidR="00AA7A8B" w:rsidRDefault="00AA7A8B" w:rsidP="00BF1E7A"/>
                        </w:txbxContent>
                      </v:textbox>
                    </v:shape>
                  </w:pict>
                </mc:Fallback>
              </mc:AlternateContent>
            </w:r>
            <w:r w:rsidR="00BF1E7A">
              <w:rPr>
                <w:rFonts w:ascii="Arial" w:hAnsi="Arial"/>
              </w:rPr>
              <w:t>An excellent attempt, with clear application of literature and</w:t>
            </w:r>
          </w:p>
          <w:p w14:paraId="75755A37" w14:textId="77777777" w:rsidR="00BF1E7A" w:rsidRDefault="00BF1E7A" w:rsidP="009615AC">
            <w:pPr>
              <w:pStyle w:val="ListParagraph"/>
              <w:rPr>
                <w:ins w:id="34" w:author="Jo Smedley" w:date="2014-07-05T19:04:00Z"/>
                <w:rFonts w:ascii="Arial" w:hAnsi="Arial"/>
              </w:rPr>
            </w:pPr>
            <w:r>
              <w:rPr>
                <w:rFonts w:ascii="Arial" w:hAnsi="Arial"/>
              </w:rPr>
              <w:t xml:space="preserve">scholarly work, demonstrating  significant analysis and evaluation. </w:t>
            </w:r>
          </w:p>
          <w:p w14:paraId="3212DDFA" w14:textId="77777777" w:rsidR="005D5840" w:rsidRPr="00862023" w:rsidRDefault="005D5840" w:rsidP="009615AC">
            <w:pPr>
              <w:pStyle w:val="ListParagraph"/>
              <w:rPr>
                <w:rFonts w:ascii="Arial" w:hAnsi="Arial"/>
                <w:b/>
              </w:rPr>
            </w:pPr>
          </w:p>
        </w:tc>
      </w:tr>
      <w:tr w:rsidR="00BF1E7A" w:rsidRPr="000D3587" w14:paraId="2043C86E" w14:textId="77777777" w:rsidTr="00F03778">
        <w:tc>
          <w:tcPr>
            <w:tcW w:w="2949" w:type="dxa"/>
          </w:tcPr>
          <w:p w14:paraId="13405159" w14:textId="77777777" w:rsidR="00BF1E7A" w:rsidRPr="000D3587" w:rsidRDefault="00BF1E7A" w:rsidP="009615AC">
            <w:pPr>
              <w:rPr>
                <w:rFonts w:ascii="Arial" w:hAnsi="Arial"/>
                <w:b/>
              </w:rPr>
            </w:pPr>
            <w:r w:rsidRPr="000D3587">
              <w:rPr>
                <w:rFonts w:ascii="Arial" w:hAnsi="Arial"/>
                <w:b/>
              </w:rPr>
              <w:t>What I found most difficult about this ass</w:t>
            </w:r>
            <w:r>
              <w:rPr>
                <w:rFonts w:ascii="Arial" w:hAnsi="Arial"/>
                <w:b/>
              </w:rPr>
              <w:t>ess</w:t>
            </w:r>
            <w:r w:rsidRPr="000D3587">
              <w:rPr>
                <w:rFonts w:ascii="Arial" w:hAnsi="Arial"/>
                <w:b/>
              </w:rPr>
              <w:t>ment:</w:t>
            </w:r>
          </w:p>
        </w:tc>
        <w:tc>
          <w:tcPr>
            <w:tcW w:w="6090" w:type="dxa"/>
          </w:tcPr>
          <w:p w14:paraId="257D833F" w14:textId="77777777" w:rsidR="00BF1E7A" w:rsidRPr="000D3587" w:rsidRDefault="00BF1E7A" w:rsidP="009615AC">
            <w:pPr>
              <w:jc w:val="center"/>
              <w:rPr>
                <w:rFonts w:ascii="Arial" w:hAnsi="Arial"/>
              </w:rPr>
            </w:pPr>
          </w:p>
          <w:p w14:paraId="5B20DF67" w14:textId="77777777" w:rsidR="00BF1E7A" w:rsidRDefault="00BF1E7A" w:rsidP="009615AC">
            <w:pPr>
              <w:jc w:val="center"/>
              <w:rPr>
                <w:ins w:id="35" w:author="Jo Smedley" w:date="2014-07-05T19:05:00Z"/>
                <w:rFonts w:ascii="Arial" w:hAnsi="Arial"/>
              </w:rPr>
            </w:pPr>
          </w:p>
          <w:p w14:paraId="17275241" w14:textId="77777777" w:rsidR="005D5840" w:rsidRDefault="005D5840" w:rsidP="009615AC">
            <w:pPr>
              <w:jc w:val="center"/>
              <w:rPr>
                <w:ins w:id="36" w:author="Jo Smedley" w:date="2014-07-05T19:05:00Z"/>
                <w:rFonts w:ascii="Arial" w:hAnsi="Arial"/>
              </w:rPr>
            </w:pPr>
          </w:p>
          <w:p w14:paraId="5A8B474D" w14:textId="77777777" w:rsidR="005D5840" w:rsidRPr="000D3587" w:rsidRDefault="005D5840" w:rsidP="009615AC">
            <w:pPr>
              <w:jc w:val="center"/>
              <w:rPr>
                <w:rFonts w:ascii="Arial" w:hAnsi="Arial"/>
              </w:rPr>
            </w:pPr>
          </w:p>
          <w:p w14:paraId="2C3B3DF3" w14:textId="77777777" w:rsidR="00BF1E7A" w:rsidRPr="000D3587" w:rsidRDefault="00BF1E7A" w:rsidP="009615AC">
            <w:pPr>
              <w:jc w:val="center"/>
              <w:rPr>
                <w:rFonts w:ascii="Arial" w:hAnsi="Arial"/>
              </w:rPr>
            </w:pPr>
          </w:p>
          <w:p w14:paraId="77C4591C" w14:textId="77777777" w:rsidR="00BF1E7A" w:rsidRPr="000D3587" w:rsidRDefault="00BF1E7A" w:rsidP="009615AC">
            <w:pPr>
              <w:jc w:val="center"/>
              <w:rPr>
                <w:rFonts w:ascii="Arial" w:hAnsi="Arial"/>
              </w:rPr>
            </w:pPr>
          </w:p>
          <w:p w14:paraId="429B6C1A" w14:textId="77777777" w:rsidR="00BF1E7A" w:rsidRDefault="00BF1E7A" w:rsidP="009615AC">
            <w:pPr>
              <w:rPr>
                <w:rFonts w:ascii="Arial" w:hAnsi="Arial"/>
              </w:rPr>
            </w:pPr>
          </w:p>
          <w:p w14:paraId="5F8EEEB2" w14:textId="77777777" w:rsidR="00BF1E7A" w:rsidRDefault="00BF1E7A" w:rsidP="009615AC">
            <w:pPr>
              <w:rPr>
                <w:rFonts w:ascii="Arial" w:hAnsi="Arial"/>
              </w:rPr>
            </w:pPr>
          </w:p>
          <w:p w14:paraId="096806EC" w14:textId="77777777" w:rsidR="00BF1E7A" w:rsidRPr="000D3587" w:rsidRDefault="00BF1E7A" w:rsidP="009615AC">
            <w:pPr>
              <w:rPr>
                <w:rFonts w:ascii="Arial" w:hAnsi="Arial"/>
              </w:rPr>
            </w:pPr>
          </w:p>
          <w:p w14:paraId="76DE408E" w14:textId="77777777" w:rsidR="00BF1E7A" w:rsidRDefault="00BF1E7A" w:rsidP="009615AC">
            <w:pPr>
              <w:jc w:val="center"/>
              <w:rPr>
                <w:rFonts w:ascii="Arial" w:hAnsi="Arial"/>
              </w:rPr>
            </w:pPr>
          </w:p>
          <w:p w14:paraId="475F89F6" w14:textId="77777777" w:rsidR="00BF1E7A" w:rsidRDefault="00BF1E7A" w:rsidP="009615AC">
            <w:pPr>
              <w:jc w:val="center"/>
              <w:rPr>
                <w:rFonts w:ascii="Arial" w:hAnsi="Arial"/>
              </w:rPr>
            </w:pPr>
          </w:p>
          <w:p w14:paraId="373C7E4E" w14:textId="77777777" w:rsidR="00BF1E7A" w:rsidRDefault="00BF1E7A" w:rsidP="009615AC">
            <w:pPr>
              <w:jc w:val="center"/>
              <w:rPr>
                <w:rFonts w:ascii="Arial" w:hAnsi="Arial"/>
              </w:rPr>
            </w:pPr>
          </w:p>
          <w:p w14:paraId="26C64B4E" w14:textId="77777777" w:rsidR="00BF1E7A" w:rsidRPr="000D3587" w:rsidRDefault="00BF1E7A" w:rsidP="009615AC">
            <w:pPr>
              <w:jc w:val="center"/>
              <w:rPr>
                <w:rFonts w:ascii="Arial" w:hAnsi="Arial"/>
              </w:rPr>
            </w:pPr>
          </w:p>
        </w:tc>
      </w:tr>
      <w:tr w:rsidR="00BF1E7A" w:rsidRPr="000D3587" w14:paraId="0A5F79B0" w14:textId="77777777" w:rsidTr="00F03778">
        <w:tc>
          <w:tcPr>
            <w:tcW w:w="2949" w:type="dxa"/>
          </w:tcPr>
          <w:p w14:paraId="636CD650" w14:textId="77777777" w:rsidR="00BF1E7A" w:rsidRPr="000D3587" w:rsidRDefault="00BF1E7A" w:rsidP="009615AC">
            <w:pPr>
              <w:rPr>
                <w:rFonts w:ascii="Arial" w:hAnsi="Arial"/>
                <w:b/>
              </w:rPr>
            </w:pPr>
            <w:r w:rsidRPr="000D3587">
              <w:rPr>
                <w:rFonts w:ascii="Arial" w:hAnsi="Arial"/>
                <w:b/>
              </w:rPr>
              <w:t xml:space="preserve">The areas </w:t>
            </w:r>
            <w:r>
              <w:rPr>
                <w:rFonts w:ascii="Arial" w:hAnsi="Arial"/>
                <w:b/>
              </w:rPr>
              <w:t xml:space="preserve">where </w:t>
            </w:r>
            <w:r w:rsidRPr="000D3587">
              <w:rPr>
                <w:rFonts w:ascii="Arial" w:hAnsi="Arial"/>
                <w:b/>
              </w:rPr>
              <w:t>I would</w:t>
            </w:r>
            <w:r>
              <w:rPr>
                <w:rFonts w:ascii="Arial" w:hAnsi="Arial"/>
                <w:b/>
              </w:rPr>
              <w:t xml:space="preserve"> value/would have </w:t>
            </w:r>
            <w:r w:rsidRPr="000D3587">
              <w:rPr>
                <w:rFonts w:ascii="Arial" w:hAnsi="Arial"/>
                <w:b/>
              </w:rPr>
              <w:t>value</w:t>
            </w:r>
            <w:r>
              <w:rPr>
                <w:rFonts w:ascii="Arial" w:hAnsi="Arial"/>
                <w:b/>
              </w:rPr>
              <w:t>d</w:t>
            </w:r>
            <w:r w:rsidRPr="000D3587">
              <w:rPr>
                <w:rFonts w:ascii="Arial" w:hAnsi="Arial"/>
                <w:b/>
              </w:rPr>
              <w:t xml:space="preserve"> feedback:</w:t>
            </w:r>
          </w:p>
        </w:tc>
        <w:tc>
          <w:tcPr>
            <w:tcW w:w="6090" w:type="dxa"/>
          </w:tcPr>
          <w:p w14:paraId="6166974C" w14:textId="77777777" w:rsidR="00BF1E7A" w:rsidRPr="000D3587" w:rsidRDefault="00BF1E7A" w:rsidP="009615AC">
            <w:pPr>
              <w:jc w:val="center"/>
              <w:rPr>
                <w:rFonts w:ascii="Arial" w:hAnsi="Arial"/>
              </w:rPr>
            </w:pPr>
          </w:p>
          <w:p w14:paraId="37C72F74" w14:textId="77777777" w:rsidR="00BF1E7A" w:rsidRPr="000D3587" w:rsidRDefault="00BF1E7A" w:rsidP="009615AC">
            <w:pPr>
              <w:jc w:val="center"/>
              <w:rPr>
                <w:rFonts w:ascii="Arial" w:hAnsi="Arial"/>
              </w:rPr>
            </w:pPr>
          </w:p>
          <w:p w14:paraId="6F743DBE" w14:textId="77777777" w:rsidR="00BF1E7A" w:rsidRPr="000D3587" w:rsidRDefault="00BF1E7A" w:rsidP="009615AC">
            <w:pPr>
              <w:jc w:val="center"/>
              <w:rPr>
                <w:rFonts w:ascii="Arial" w:hAnsi="Arial"/>
              </w:rPr>
            </w:pPr>
          </w:p>
          <w:p w14:paraId="5971A299" w14:textId="77777777" w:rsidR="00BF1E7A" w:rsidRPr="000D3587" w:rsidRDefault="00BF1E7A" w:rsidP="009615AC">
            <w:pPr>
              <w:jc w:val="center"/>
              <w:rPr>
                <w:rFonts w:ascii="Arial" w:hAnsi="Arial"/>
              </w:rPr>
            </w:pPr>
          </w:p>
          <w:p w14:paraId="7777BC18" w14:textId="77777777" w:rsidR="00BF1E7A" w:rsidRDefault="00BF1E7A" w:rsidP="009615AC">
            <w:pPr>
              <w:jc w:val="center"/>
              <w:rPr>
                <w:rFonts w:ascii="Arial" w:hAnsi="Arial"/>
              </w:rPr>
            </w:pPr>
          </w:p>
          <w:p w14:paraId="4777CFDE" w14:textId="77777777" w:rsidR="00BF1E7A" w:rsidRDefault="00BF1E7A" w:rsidP="009615AC">
            <w:pPr>
              <w:jc w:val="center"/>
              <w:rPr>
                <w:rFonts w:ascii="Arial" w:hAnsi="Arial"/>
              </w:rPr>
            </w:pPr>
          </w:p>
          <w:p w14:paraId="5A6E47E5" w14:textId="77777777" w:rsidR="00BF1E7A" w:rsidRDefault="00BF1E7A" w:rsidP="009615AC">
            <w:pPr>
              <w:jc w:val="center"/>
              <w:rPr>
                <w:rFonts w:ascii="Arial" w:hAnsi="Arial"/>
              </w:rPr>
            </w:pPr>
          </w:p>
          <w:p w14:paraId="53C90AA3" w14:textId="77777777" w:rsidR="00BF1E7A" w:rsidRDefault="00BF1E7A" w:rsidP="009615AC">
            <w:pPr>
              <w:jc w:val="center"/>
              <w:rPr>
                <w:rFonts w:ascii="Arial" w:hAnsi="Arial"/>
              </w:rPr>
            </w:pPr>
          </w:p>
          <w:p w14:paraId="62A9DF03" w14:textId="77777777" w:rsidR="00BF1E7A" w:rsidRDefault="00BF1E7A" w:rsidP="009615AC">
            <w:pPr>
              <w:jc w:val="center"/>
              <w:rPr>
                <w:rFonts w:ascii="Arial" w:hAnsi="Arial"/>
              </w:rPr>
            </w:pPr>
          </w:p>
          <w:p w14:paraId="29DD6117" w14:textId="77777777" w:rsidR="00BF1E7A" w:rsidRDefault="00BF1E7A" w:rsidP="009615AC">
            <w:pPr>
              <w:jc w:val="center"/>
              <w:rPr>
                <w:rFonts w:ascii="Arial" w:hAnsi="Arial"/>
              </w:rPr>
            </w:pPr>
          </w:p>
          <w:p w14:paraId="2CE27185" w14:textId="77777777" w:rsidR="005D5840" w:rsidRPr="000D3587" w:rsidRDefault="005D5840" w:rsidP="005D5840">
            <w:pPr>
              <w:rPr>
                <w:rFonts w:ascii="Arial" w:hAnsi="Arial"/>
              </w:rPr>
            </w:pPr>
          </w:p>
          <w:p w14:paraId="0629BDB5" w14:textId="77777777" w:rsidR="00BF1E7A" w:rsidRPr="000D3587" w:rsidRDefault="00BF1E7A" w:rsidP="009615AC">
            <w:pPr>
              <w:rPr>
                <w:rFonts w:ascii="Arial" w:hAnsi="Arial"/>
              </w:rPr>
            </w:pPr>
          </w:p>
        </w:tc>
      </w:tr>
    </w:tbl>
    <w:p w14:paraId="0BCBF982" w14:textId="77777777" w:rsidR="00BF1E7A" w:rsidRDefault="00BF1E7A" w:rsidP="00BF1E7A">
      <w:pPr>
        <w:rPr>
          <w:rFonts w:ascii="Arial" w:hAnsi="Arial"/>
        </w:rPr>
      </w:pPr>
    </w:p>
    <w:p w14:paraId="2B2F95EB" w14:textId="77777777" w:rsidR="00AC7D85" w:rsidRDefault="00AC7D85" w:rsidP="005D5840"/>
    <w:sectPr w:rsidR="00AC7D85" w:rsidSect="006B583E">
      <w:headerReference w:type="default" r:id="rId10"/>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2F933D" w14:textId="77777777" w:rsidR="00CE647C" w:rsidRDefault="00CE647C" w:rsidP="00BF1E7A">
      <w:r>
        <w:separator/>
      </w:r>
    </w:p>
  </w:endnote>
  <w:endnote w:type="continuationSeparator" w:id="0">
    <w:p w14:paraId="58204677" w14:textId="77777777" w:rsidR="00CE647C" w:rsidRDefault="00CE647C"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AE466" w14:textId="77777777" w:rsidR="00CE647C" w:rsidRDefault="00CE647C" w:rsidP="00BF1E7A">
      <w:r>
        <w:separator/>
      </w:r>
    </w:p>
  </w:footnote>
  <w:footnote w:type="continuationSeparator" w:id="0">
    <w:p w14:paraId="012C42AE" w14:textId="77777777" w:rsidR="00CE647C" w:rsidRDefault="00CE647C" w:rsidP="00BF1E7A">
      <w:r>
        <w:continuationSeparator/>
      </w:r>
    </w:p>
  </w:footnote>
  <w:footnote w:id="1">
    <w:p w14:paraId="729A3271" w14:textId="567FF841" w:rsidR="00AA7A8B" w:rsidRPr="00862023" w:rsidRDefault="00AA7A8B" w:rsidP="0075273B">
      <w:pPr>
        <w:pStyle w:val="FootnoteText"/>
        <w:rPr>
          <w:rFonts w:ascii="Arial" w:hAnsi="Arial" w:cs="Arial"/>
          <w:sz w:val="16"/>
          <w:szCs w:val="16"/>
          <w:lang w:val="en-US"/>
        </w:rPr>
      </w:pPr>
      <w:r w:rsidRPr="00862023">
        <w:rPr>
          <w:rStyle w:val="FootnoteReference"/>
          <w:rFonts w:ascii="Arial" w:hAnsi="Arial" w:cs="Arial"/>
          <w:sz w:val="16"/>
          <w:szCs w:val="16"/>
        </w:rPr>
        <w:footnoteRef/>
      </w:r>
      <w:r w:rsidRPr="00862023">
        <w:rPr>
          <w:rFonts w:ascii="Arial" w:hAnsi="Arial" w:cs="Arial"/>
          <w:sz w:val="16"/>
          <w:szCs w:val="16"/>
        </w:rPr>
        <w:t xml:space="preserve"> </w:t>
      </w:r>
      <w:r w:rsidRPr="00862023">
        <w:rPr>
          <w:rFonts w:ascii="Arial" w:hAnsi="Arial" w:cs="Arial"/>
          <w:sz w:val="16"/>
          <w:szCs w:val="16"/>
          <w:lang w:val="en-US"/>
        </w:rPr>
        <w:t xml:space="preserve">University Academic </w:t>
      </w:r>
      <w:r w:rsidR="000E6CC7">
        <w:rPr>
          <w:rFonts w:ascii="Arial" w:hAnsi="Arial" w:cs="Arial"/>
          <w:sz w:val="16"/>
          <w:szCs w:val="16"/>
          <w:lang w:val="en-US"/>
        </w:rPr>
        <w:t xml:space="preserve">Misconduct </w:t>
      </w:r>
      <w:r w:rsidRPr="00862023">
        <w:rPr>
          <w:rFonts w:ascii="Arial" w:hAnsi="Arial" w:cs="Arial"/>
          <w:sz w:val="16"/>
          <w:szCs w:val="16"/>
          <w:lang w:val="en-US"/>
        </w:rPr>
        <w:t>Regulations</w:t>
      </w:r>
    </w:p>
  </w:footnote>
  <w:footnote w:id="2">
    <w:p w14:paraId="38E4A17F" w14:textId="77777777" w:rsidR="00AA7A8B" w:rsidRPr="00B73CD1" w:rsidRDefault="00AA7A8B" w:rsidP="00BF1E7A">
      <w:pPr>
        <w:pStyle w:val="FootnoteText"/>
        <w:rPr>
          <w:rFonts w:ascii="Arial" w:hAnsi="Arial" w:cs="Arial"/>
          <w:sz w:val="16"/>
          <w:szCs w:val="16"/>
        </w:rPr>
      </w:pPr>
      <w:r w:rsidRPr="00B73CD1">
        <w:rPr>
          <w:rStyle w:val="FootnoteReference"/>
          <w:rFonts w:ascii="Arial" w:hAnsi="Arial" w:cs="Arial"/>
          <w:sz w:val="16"/>
          <w:szCs w:val="16"/>
        </w:rPr>
        <w:footnoteRef/>
      </w:r>
      <w:r w:rsidRPr="00B73CD1">
        <w:rPr>
          <w:rFonts w:ascii="Arial" w:hAnsi="Arial" w:cs="Arial"/>
          <w:sz w:val="16"/>
          <w:szCs w:val="16"/>
        </w:rPr>
        <w:t xml:space="preserve"> Information on exclusions to this rule is available</w:t>
      </w:r>
      <w:r>
        <w:rPr>
          <w:rFonts w:ascii="Arial" w:hAnsi="Arial" w:cs="Arial"/>
          <w:sz w:val="16"/>
          <w:szCs w:val="16"/>
        </w:rPr>
        <w:t xml:space="preserve"> </w:t>
      </w:r>
      <w:r w:rsidRPr="00B73CD1">
        <w:rPr>
          <w:rFonts w:ascii="Arial" w:hAnsi="Arial" w:cs="Arial"/>
          <w:sz w:val="16"/>
          <w:szCs w:val="16"/>
        </w:rPr>
        <w:t xml:space="preserve">from </w:t>
      </w:r>
      <w:r>
        <w:rPr>
          <w:rFonts w:ascii="Arial" w:hAnsi="Arial" w:cs="Arial"/>
          <w:sz w:val="16"/>
          <w:szCs w:val="16"/>
        </w:rPr>
        <w:t>the Advice Centre at each Campus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E3B7D" w14:textId="77777777" w:rsidR="00AA7A8B" w:rsidRDefault="00AA7A8B">
    <w:pPr>
      <w:pStyle w:val="Header"/>
    </w:pPr>
  </w:p>
  <w:p w14:paraId="4B3CD74B" w14:textId="77777777" w:rsidR="00AA7A8B" w:rsidRDefault="00AA7A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873D53"/>
    <w:multiLevelType w:val="hybridMultilevel"/>
    <w:tmpl w:val="ABF098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EE5DFC"/>
    <w:multiLevelType w:val="hybridMultilevel"/>
    <w:tmpl w:val="373A35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E7A"/>
    <w:rsid w:val="000165BF"/>
    <w:rsid w:val="00043393"/>
    <w:rsid w:val="00046F88"/>
    <w:rsid w:val="0006003B"/>
    <w:rsid w:val="00062A85"/>
    <w:rsid w:val="000675E7"/>
    <w:rsid w:val="00087C8E"/>
    <w:rsid w:val="000B1022"/>
    <w:rsid w:val="000B21E6"/>
    <w:rsid w:val="000B53FA"/>
    <w:rsid w:val="000C4D0C"/>
    <w:rsid w:val="000C5AD3"/>
    <w:rsid w:val="000D20BE"/>
    <w:rsid w:val="000D76B6"/>
    <w:rsid w:val="000E27E0"/>
    <w:rsid w:val="000E58DE"/>
    <w:rsid w:val="000E6CC7"/>
    <w:rsid w:val="00113DFC"/>
    <w:rsid w:val="00143AFC"/>
    <w:rsid w:val="0015015E"/>
    <w:rsid w:val="00152D71"/>
    <w:rsid w:val="00170312"/>
    <w:rsid w:val="0018178A"/>
    <w:rsid w:val="0019041C"/>
    <w:rsid w:val="001B77CD"/>
    <w:rsid w:val="001C23F6"/>
    <w:rsid w:val="001C5A83"/>
    <w:rsid w:val="001D1288"/>
    <w:rsid w:val="001D16F3"/>
    <w:rsid w:val="001E6091"/>
    <w:rsid w:val="00200685"/>
    <w:rsid w:val="002106B9"/>
    <w:rsid w:val="00217A3A"/>
    <w:rsid w:val="00223E15"/>
    <w:rsid w:val="00242CA6"/>
    <w:rsid w:val="00246F1B"/>
    <w:rsid w:val="002524FF"/>
    <w:rsid w:val="00257CD4"/>
    <w:rsid w:val="0026048B"/>
    <w:rsid w:val="002607AA"/>
    <w:rsid w:val="00273B49"/>
    <w:rsid w:val="00275BBE"/>
    <w:rsid w:val="00280912"/>
    <w:rsid w:val="002929F6"/>
    <w:rsid w:val="00296586"/>
    <w:rsid w:val="002B0307"/>
    <w:rsid w:val="002D714A"/>
    <w:rsid w:val="002E044E"/>
    <w:rsid w:val="002E2C33"/>
    <w:rsid w:val="002E67F3"/>
    <w:rsid w:val="003078E7"/>
    <w:rsid w:val="00314956"/>
    <w:rsid w:val="0031529E"/>
    <w:rsid w:val="00317550"/>
    <w:rsid w:val="00320811"/>
    <w:rsid w:val="00346CDB"/>
    <w:rsid w:val="00353CB8"/>
    <w:rsid w:val="003634BD"/>
    <w:rsid w:val="00366940"/>
    <w:rsid w:val="00382F11"/>
    <w:rsid w:val="003B209B"/>
    <w:rsid w:val="003B579E"/>
    <w:rsid w:val="003D5AD8"/>
    <w:rsid w:val="003E195C"/>
    <w:rsid w:val="0041051F"/>
    <w:rsid w:val="004117D5"/>
    <w:rsid w:val="004148FF"/>
    <w:rsid w:val="00422BED"/>
    <w:rsid w:val="0042457E"/>
    <w:rsid w:val="004301D2"/>
    <w:rsid w:val="00432D4F"/>
    <w:rsid w:val="004344F4"/>
    <w:rsid w:val="00436FA1"/>
    <w:rsid w:val="00437159"/>
    <w:rsid w:val="00460B8C"/>
    <w:rsid w:val="00472A4C"/>
    <w:rsid w:val="00482242"/>
    <w:rsid w:val="00487757"/>
    <w:rsid w:val="00496BDC"/>
    <w:rsid w:val="004A67D8"/>
    <w:rsid w:val="004B66BE"/>
    <w:rsid w:val="004C6658"/>
    <w:rsid w:val="004D2D4A"/>
    <w:rsid w:val="004D350F"/>
    <w:rsid w:val="004E08C8"/>
    <w:rsid w:val="004F7195"/>
    <w:rsid w:val="00500BD6"/>
    <w:rsid w:val="00504338"/>
    <w:rsid w:val="00513B20"/>
    <w:rsid w:val="00517F0E"/>
    <w:rsid w:val="00542905"/>
    <w:rsid w:val="00556481"/>
    <w:rsid w:val="005663F6"/>
    <w:rsid w:val="00587B2D"/>
    <w:rsid w:val="005916A1"/>
    <w:rsid w:val="005A6200"/>
    <w:rsid w:val="005C475D"/>
    <w:rsid w:val="005C4B27"/>
    <w:rsid w:val="005D03CD"/>
    <w:rsid w:val="005D43C9"/>
    <w:rsid w:val="005D5840"/>
    <w:rsid w:val="005D6C95"/>
    <w:rsid w:val="005E402A"/>
    <w:rsid w:val="00610EE8"/>
    <w:rsid w:val="0061134A"/>
    <w:rsid w:val="0061676E"/>
    <w:rsid w:val="006252E4"/>
    <w:rsid w:val="006359B0"/>
    <w:rsid w:val="00646641"/>
    <w:rsid w:val="00667D41"/>
    <w:rsid w:val="00683744"/>
    <w:rsid w:val="00686014"/>
    <w:rsid w:val="006B583E"/>
    <w:rsid w:val="006B5F07"/>
    <w:rsid w:val="006B61CB"/>
    <w:rsid w:val="006B72E2"/>
    <w:rsid w:val="006B7DE6"/>
    <w:rsid w:val="006D2F80"/>
    <w:rsid w:val="006D6221"/>
    <w:rsid w:val="00700BFD"/>
    <w:rsid w:val="00707AE4"/>
    <w:rsid w:val="007154B3"/>
    <w:rsid w:val="00715894"/>
    <w:rsid w:val="00716448"/>
    <w:rsid w:val="0072390B"/>
    <w:rsid w:val="00734BCA"/>
    <w:rsid w:val="007430A9"/>
    <w:rsid w:val="007442EE"/>
    <w:rsid w:val="0075273B"/>
    <w:rsid w:val="00756528"/>
    <w:rsid w:val="00766BD4"/>
    <w:rsid w:val="00770A0D"/>
    <w:rsid w:val="00770AFB"/>
    <w:rsid w:val="00776FA2"/>
    <w:rsid w:val="007833B3"/>
    <w:rsid w:val="00794624"/>
    <w:rsid w:val="007A4EA8"/>
    <w:rsid w:val="007B5CF7"/>
    <w:rsid w:val="007D0D73"/>
    <w:rsid w:val="007D1112"/>
    <w:rsid w:val="007D2BC1"/>
    <w:rsid w:val="007E0233"/>
    <w:rsid w:val="007E263C"/>
    <w:rsid w:val="007E2EDA"/>
    <w:rsid w:val="007F201C"/>
    <w:rsid w:val="007F4D7D"/>
    <w:rsid w:val="0080766F"/>
    <w:rsid w:val="00815F7D"/>
    <w:rsid w:val="00820C33"/>
    <w:rsid w:val="00821780"/>
    <w:rsid w:val="008306B9"/>
    <w:rsid w:val="00842984"/>
    <w:rsid w:val="00850F16"/>
    <w:rsid w:val="008516B4"/>
    <w:rsid w:val="008516E4"/>
    <w:rsid w:val="0085761B"/>
    <w:rsid w:val="00867A46"/>
    <w:rsid w:val="0088112C"/>
    <w:rsid w:val="008913D6"/>
    <w:rsid w:val="00893C05"/>
    <w:rsid w:val="008A19BF"/>
    <w:rsid w:val="008B31C4"/>
    <w:rsid w:val="008B4A06"/>
    <w:rsid w:val="008C7A4C"/>
    <w:rsid w:val="008D7740"/>
    <w:rsid w:val="008D7765"/>
    <w:rsid w:val="00913E40"/>
    <w:rsid w:val="00921436"/>
    <w:rsid w:val="0092756D"/>
    <w:rsid w:val="00937CCF"/>
    <w:rsid w:val="00951092"/>
    <w:rsid w:val="009520F3"/>
    <w:rsid w:val="009615AC"/>
    <w:rsid w:val="00965434"/>
    <w:rsid w:val="009700AB"/>
    <w:rsid w:val="00985152"/>
    <w:rsid w:val="00990DB4"/>
    <w:rsid w:val="00997406"/>
    <w:rsid w:val="009C36F8"/>
    <w:rsid w:val="009D4154"/>
    <w:rsid w:val="009E13BB"/>
    <w:rsid w:val="009F421E"/>
    <w:rsid w:val="009F4E24"/>
    <w:rsid w:val="00A004CF"/>
    <w:rsid w:val="00A21038"/>
    <w:rsid w:val="00A22EA3"/>
    <w:rsid w:val="00A43EDD"/>
    <w:rsid w:val="00A50846"/>
    <w:rsid w:val="00A5104C"/>
    <w:rsid w:val="00A5492E"/>
    <w:rsid w:val="00A56534"/>
    <w:rsid w:val="00A56BC9"/>
    <w:rsid w:val="00A66DAD"/>
    <w:rsid w:val="00A84B22"/>
    <w:rsid w:val="00A90C29"/>
    <w:rsid w:val="00A96461"/>
    <w:rsid w:val="00AA7A8B"/>
    <w:rsid w:val="00AB4802"/>
    <w:rsid w:val="00AC3F8E"/>
    <w:rsid w:val="00AC4C3F"/>
    <w:rsid w:val="00AC623C"/>
    <w:rsid w:val="00AC7D85"/>
    <w:rsid w:val="00AD66FB"/>
    <w:rsid w:val="00AF5661"/>
    <w:rsid w:val="00B00DF5"/>
    <w:rsid w:val="00B104B9"/>
    <w:rsid w:val="00B1172C"/>
    <w:rsid w:val="00B156B4"/>
    <w:rsid w:val="00B171A3"/>
    <w:rsid w:val="00B541E7"/>
    <w:rsid w:val="00B76DBA"/>
    <w:rsid w:val="00B8648E"/>
    <w:rsid w:val="00BA3AB5"/>
    <w:rsid w:val="00BA7D71"/>
    <w:rsid w:val="00BD1456"/>
    <w:rsid w:val="00BD465A"/>
    <w:rsid w:val="00BE2BA4"/>
    <w:rsid w:val="00BE4033"/>
    <w:rsid w:val="00BE5F5F"/>
    <w:rsid w:val="00BF1E7A"/>
    <w:rsid w:val="00C20A57"/>
    <w:rsid w:val="00C21993"/>
    <w:rsid w:val="00C21A3A"/>
    <w:rsid w:val="00C271A8"/>
    <w:rsid w:val="00C32576"/>
    <w:rsid w:val="00C373F4"/>
    <w:rsid w:val="00C774E0"/>
    <w:rsid w:val="00C80810"/>
    <w:rsid w:val="00C82A15"/>
    <w:rsid w:val="00CA18EE"/>
    <w:rsid w:val="00CB58BE"/>
    <w:rsid w:val="00CD2542"/>
    <w:rsid w:val="00CD5F76"/>
    <w:rsid w:val="00CE30CE"/>
    <w:rsid w:val="00CE602B"/>
    <w:rsid w:val="00CE647C"/>
    <w:rsid w:val="00CE6B58"/>
    <w:rsid w:val="00CF51C0"/>
    <w:rsid w:val="00D01E9D"/>
    <w:rsid w:val="00D064C1"/>
    <w:rsid w:val="00D36AA9"/>
    <w:rsid w:val="00D44B38"/>
    <w:rsid w:val="00D67DB7"/>
    <w:rsid w:val="00D806E2"/>
    <w:rsid w:val="00D84CEE"/>
    <w:rsid w:val="00D936A1"/>
    <w:rsid w:val="00D963D7"/>
    <w:rsid w:val="00DA31D3"/>
    <w:rsid w:val="00DA7AD8"/>
    <w:rsid w:val="00DB51D9"/>
    <w:rsid w:val="00DC53F5"/>
    <w:rsid w:val="00DD2948"/>
    <w:rsid w:val="00DE6654"/>
    <w:rsid w:val="00E01782"/>
    <w:rsid w:val="00E039E0"/>
    <w:rsid w:val="00E1083D"/>
    <w:rsid w:val="00E2581A"/>
    <w:rsid w:val="00E33610"/>
    <w:rsid w:val="00E3767F"/>
    <w:rsid w:val="00E6129A"/>
    <w:rsid w:val="00E617EE"/>
    <w:rsid w:val="00E665B3"/>
    <w:rsid w:val="00E84F8F"/>
    <w:rsid w:val="00E90215"/>
    <w:rsid w:val="00E91D25"/>
    <w:rsid w:val="00EA39A0"/>
    <w:rsid w:val="00EA3B3E"/>
    <w:rsid w:val="00EA7BD1"/>
    <w:rsid w:val="00EC0E74"/>
    <w:rsid w:val="00EC38F5"/>
    <w:rsid w:val="00EC46CD"/>
    <w:rsid w:val="00ED3FC2"/>
    <w:rsid w:val="00ED563B"/>
    <w:rsid w:val="00ED5C2C"/>
    <w:rsid w:val="00EE2A16"/>
    <w:rsid w:val="00EE6479"/>
    <w:rsid w:val="00EF1355"/>
    <w:rsid w:val="00EF6C95"/>
    <w:rsid w:val="00F028E7"/>
    <w:rsid w:val="00F03778"/>
    <w:rsid w:val="00F0703D"/>
    <w:rsid w:val="00F13960"/>
    <w:rsid w:val="00F270E9"/>
    <w:rsid w:val="00F30E2C"/>
    <w:rsid w:val="00F3219C"/>
    <w:rsid w:val="00F5460A"/>
    <w:rsid w:val="00F71B9E"/>
    <w:rsid w:val="00F90539"/>
    <w:rsid w:val="00F92C02"/>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3E7FE6"/>
  <w15:docId w15:val="{E047A00C-F87A-4C3C-95AE-A605F61F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E7A"/>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cis.southwales.ac.uk"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cis.southwale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Wales, Newport</Company>
  <LinksUpToDate>false</LinksUpToDate>
  <CharactersWithSpaces>9466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Smedley</dc:creator>
  <cp:lastModifiedBy>Sami Jones</cp:lastModifiedBy>
  <cp:revision>4</cp:revision>
  <dcterms:created xsi:type="dcterms:W3CDTF">2016-12-26T21:25:00Z</dcterms:created>
  <dcterms:modified xsi:type="dcterms:W3CDTF">2016-12-27T00:08:00Z</dcterms:modified>
</cp:coreProperties>
</file>